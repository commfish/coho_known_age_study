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59E" w:rsidRDefault="00481942" w:rsidP="0037059E">
      <w:pPr>
        <w:pStyle w:val="Heading1"/>
      </w:pPr>
      <w:bookmarkStart w:id="0" w:name="_Toc441231016"/>
      <w:r>
        <w:t>Methods</w:t>
      </w:r>
      <w:bookmarkEnd w:id="0"/>
    </w:p>
    <w:p w:rsidR="00367E7F" w:rsidRDefault="00481942" w:rsidP="00481942">
      <w:del w:id="1" w:author="Windows User" w:date="2016-08-11T10:21:00Z">
        <w:r w:rsidDel="006A6A23">
          <w:delText xml:space="preserve">The </w:delText>
        </w:r>
      </w:del>
      <w:del w:id="2" w:author="Windows User" w:date="2016-08-11T10:16:00Z">
        <w:r w:rsidDel="006A6A23">
          <w:delText>fundamental concept</w:delText>
        </w:r>
      </w:del>
      <w:del w:id="3" w:author="Windows User" w:date="2016-08-11T10:21:00Z">
        <w:r w:rsidDel="006A6A23">
          <w:delText xml:space="preserve"> of this </w:delText>
        </w:r>
      </w:del>
      <w:ins w:id="4" w:author="Windows User" w:date="2016-08-11T10:21:00Z">
        <w:r w:rsidR="006A6A23">
          <w:t xml:space="preserve">This </w:t>
        </w:r>
      </w:ins>
      <w:r>
        <w:t xml:space="preserve">study </w:t>
      </w:r>
      <w:del w:id="5" w:author="Windows User" w:date="2016-08-11T10:21:00Z">
        <w:r w:rsidR="00215D10" w:rsidDel="006A6A23">
          <w:delText>was</w:delText>
        </w:r>
        <w:r w:rsidDel="006A6A23">
          <w:delText xml:space="preserve"> to </w:delText>
        </w:r>
      </w:del>
      <w:r>
        <w:t>create</w:t>
      </w:r>
      <w:ins w:id="6" w:author="Windows User" w:date="2016-08-11T10:21:00Z">
        <w:r w:rsidR="006A6A23">
          <w:t>s</w:t>
        </w:r>
      </w:ins>
      <w:r>
        <w:t xml:space="preserve"> a sub-population of rearing coho salmon that </w:t>
      </w:r>
      <w:ins w:id="7" w:author="Windows User" w:date="2016-08-11T10:22:00Z">
        <w:r w:rsidR="006A6A23">
          <w:t>are</w:t>
        </w:r>
      </w:ins>
      <w:del w:id="8" w:author="Windows User" w:date="2016-08-11T10:22:00Z">
        <w:r w:rsidR="00A336EF" w:rsidDel="006A6A23">
          <w:delText>were</w:delText>
        </w:r>
        <w:r w:rsidDel="00367D8F">
          <w:delText xml:space="preserve"> marked</w:delText>
        </w:r>
      </w:del>
      <w:r>
        <w:t xml:space="preserve"> </w:t>
      </w:r>
      <w:ins w:id="9" w:author="Windows User" w:date="2016-08-11T10:22:00Z">
        <w:r w:rsidR="00367D8F">
          <w:t xml:space="preserve">coded-wire tagged </w:t>
        </w:r>
      </w:ins>
      <w:r>
        <w:t xml:space="preserve">as </w:t>
      </w:r>
      <w:del w:id="10" w:author="Windows User" w:date="2016-08-11T10:23:00Z">
        <w:r w:rsidR="0052685F" w:rsidDel="00367D8F">
          <w:delText xml:space="preserve">emergent </w:delText>
        </w:r>
      </w:del>
      <w:r>
        <w:t>fry</w:t>
      </w:r>
      <w:ins w:id="11" w:author="Windows User" w:date="2016-08-11T10:23:00Z">
        <w:r w:rsidR="00367D8F">
          <w:t xml:space="preserve"> that have emerged in recent days or weeks</w:t>
        </w:r>
      </w:ins>
      <w:r>
        <w:t xml:space="preserve"> such that their age when recaptured and sampled at a later stage in life </w:t>
      </w:r>
      <w:ins w:id="12" w:author="Windows User" w:date="2016-08-11T10:24:00Z">
        <w:r w:rsidR="00367D8F">
          <w:t>can</w:t>
        </w:r>
      </w:ins>
      <w:del w:id="13" w:author="Windows User" w:date="2016-08-11T10:24:00Z">
        <w:r w:rsidR="00A336EF" w:rsidDel="00367D8F">
          <w:delText>could</w:delText>
        </w:r>
      </w:del>
      <w:r>
        <w:t xml:space="preserve"> be determined. The scale patterns from these samples </w:t>
      </w:r>
      <w:ins w:id="14" w:author="Windows User" w:date="2016-08-11T10:25:00Z">
        <w:r w:rsidR="00367D8F">
          <w:t>can</w:t>
        </w:r>
      </w:ins>
      <w:del w:id="15" w:author="Windows User" w:date="2016-08-11T10:25:00Z">
        <w:r w:rsidR="00A336EF" w:rsidDel="00367D8F">
          <w:delText>could</w:delText>
        </w:r>
      </w:del>
      <w:r w:rsidR="00A336EF">
        <w:t xml:space="preserve"> then</w:t>
      </w:r>
      <w:r>
        <w:t xml:space="preserve"> be examined to determine how they relate</w:t>
      </w:r>
      <w:del w:id="16" w:author="Windows User" w:date="2016-08-11T10:26:00Z">
        <w:r w:rsidR="00A336EF" w:rsidDel="00367D8F">
          <w:delText>d</w:delText>
        </w:r>
      </w:del>
      <w:r>
        <w:t xml:space="preserve"> to the </w:t>
      </w:r>
      <w:del w:id="17" w:author="Windows User" w:date="2016-08-11T10:26:00Z">
        <w:r w:rsidDel="00367D8F">
          <w:delText xml:space="preserve">actual </w:delText>
        </w:r>
      </w:del>
      <w:r>
        <w:t>known age</w:t>
      </w:r>
      <w:del w:id="18" w:author="Windows User" w:date="2016-08-11T10:26:00Z">
        <w:r w:rsidR="00A336EF" w:rsidDel="00367D8F">
          <w:delText>s</w:delText>
        </w:r>
      </w:del>
      <w:r w:rsidR="00A336EF">
        <w:t xml:space="preserve"> of the fish</w:t>
      </w:r>
      <w:r>
        <w:t xml:space="preserve">. </w:t>
      </w:r>
      <w:r w:rsidR="00A336EF">
        <w:t>T</w:t>
      </w:r>
      <w:r>
        <w:t xml:space="preserve">wo systems </w:t>
      </w:r>
      <w:r w:rsidR="0052685F">
        <w:t xml:space="preserve">were </w:t>
      </w:r>
      <w:r w:rsidR="003050AC">
        <w:t>chosen</w:t>
      </w:r>
      <w:r>
        <w:t xml:space="preserve"> </w:t>
      </w:r>
      <w:r w:rsidR="00411E30">
        <w:t xml:space="preserve">for study </w:t>
      </w:r>
      <w:r w:rsidR="00A336EF">
        <w:t xml:space="preserve">in order to </w:t>
      </w:r>
      <w:r>
        <w:t>compare</w:t>
      </w:r>
      <w:r w:rsidR="00A336EF">
        <w:t xml:space="preserve"> the scale patterns </w:t>
      </w:r>
      <w:ins w:id="19" w:author="Windows User" w:date="2016-08-11T10:28:00Z">
        <w:r w:rsidR="00367D8F">
          <w:t xml:space="preserve">from </w:t>
        </w:r>
      </w:ins>
      <w:del w:id="20" w:author="Windows User" w:date="2016-08-11T10:28:00Z">
        <w:r w:rsidR="00A336EF" w:rsidDel="00367D8F">
          <w:delText>of coho salmon that reared in</w:delText>
        </w:r>
        <w:r w:rsidR="001A1B3A" w:rsidDel="00367D8F">
          <w:delText xml:space="preserve"> </w:delText>
        </w:r>
      </w:del>
      <w:r w:rsidR="001A1B3A">
        <w:t xml:space="preserve">different </w:t>
      </w:r>
      <w:r w:rsidR="00FA2B84">
        <w:t>habitat types</w:t>
      </w:r>
      <w:r w:rsidR="0052685F">
        <w:t xml:space="preserve">: </w:t>
      </w:r>
      <w:r w:rsidR="00FA2B84">
        <w:t>Berner</w:t>
      </w:r>
      <w:r>
        <w:t>s River as a “river type” habitat and Hugh Smith Lake as a “lake type” habitat.</w:t>
      </w:r>
      <w:r w:rsidR="009F7452" w:rsidRPr="009F7452">
        <w:t xml:space="preserve"> </w:t>
      </w:r>
      <w:r w:rsidR="00367E7F" w:rsidRPr="00367E7F">
        <w:t>Methods used to capture both fry and smolt differed at the two systems as a result of these habitat differences.</w:t>
      </w:r>
    </w:p>
    <w:p w:rsidR="00247BB1" w:rsidRDefault="007C079F" w:rsidP="00247BB1">
      <w:r w:rsidRPr="007C079F">
        <w:t xml:space="preserve">This study was greatly facilitated by the fact that </w:t>
      </w:r>
      <w:r>
        <w:t>l</w:t>
      </w:r>
      <w:r w:rsidR="00671569">
        <w:t>ong-term</w:t>
      </w:r>
      <w:r w:rsidR="00151954">
        <w:t>,</w:t>
      </w:r>
      <w:r w:rsidR="00671569">
        <w:t xml:space="preserve"> coho salmon </w:t>
      </w:r>
      <w:r w:rsidR="00DD7CE0">
        <w:t>stock assessment</w:t>
      </w:r>
      <w:r w:rsidR="00671569">
        <w:t xml:space="preserve"> studies </w:t>
      </w:r>
      <w:r>
        <w:t xml:space="preserve">were already established </w:t>
      </w:r>
      <w:r w:rsidR="001A1B3A">
        <w:t xml:space="preserve">(in the early 1980s; Shaul et al. 2011) </w:t>
      </w:r>
      <w:r>
        <w:t xml:space="preserve">and conducted annually at both Berners River and Hugh Smith Lake. These </w:t>
      </w:r>
      <w:r w:rsidR="00DD7CE0">
        <w:t xml:space="preserve">stock assessment </w:t>
      </w:r>
      <w:r>
        <w:t xml:space="preserve">studies </w:t>
      </w:r>
      <w:r w:rsidR="00151954">
        <w:t>included capturing</w:t>
      </w:r>
      <w:r>
        <w:t>, sampling, and</w:t>
      </w:r>
      <w:r w:rsidR="00151954">
        <w:t xml:space="preserve"> coded-wire tagging smolt</w:t>
      </w:r>
      <w:r>
        <w:t xml:space="preserve"> in the spring,</w:t>
      </w:r>
      <w:r w:rsidR="00151954">
        <w:t xml:space="preserve"> and </w:t>
      </w:r>
      <w:r>
        <w:t xml:space="preserve">capturing and sampling adults in the fall. Thus, infrastructure, </w:t>
      </w:r>
      <w:r w:rsidR="00DD7CE0">
        <w:t xml:space="preserve">experienced </w:t>
      </w:r>
      <w:r>
        <w:t xml:space="preserve">field crews, equipment, and logistical support </w:t>
      </w:r>
      <w:r w:rsidR="00DD7CE0">
        <w:t>were</w:t>
      </w:r>
      <w:r>
        <w:t xml:space="preserve"> already available for these remote field sites. The only additional procedures required for a known-age study were the capture and tagging of newly emerged fry and the </w:t>
      </w:r>
      <w:r w:rsidR="00DD7CE0">
        <w:t xml:space="preserve">recovery and </w:t>
      </w:r>
      <w:r>
        <w:t xml:space="preserve">sampling of known-age specimens </w:t>
      </w:r>
      <w:ins w:id="21" w:author="Windows User" w:date="2016-08-11T10:30:00Z">
        <w:r w:rsidR="00367D8F">
          <w:t xml:space="preserve">concurrent with </w:t>
        </w:r>
      </w:ins>
      <w:del w:id="22" w:author="Windows User" w:date="2016-08-11T10:31:00Z">
        <w:r w:rsidDel="00367D8F">
          <w:delText xml:space="preserve">during </w:delText>
        </w:r>
      </w:del>
      <w:r>
        <w:t>ongoing smolt trapping</w:t>
      </w:r>
      <w:ins w:id="23" w:author="Windows User" w:date="2016-08-11T10:31:00Z">
        <w:r w:rsidR="00367D8F">
          <w:t xml:space="preserve"> and sampling</w:t>
        </w:r>
      </w:ins>
      <w:r>
        <w:t xml:space="preserve"> activities.</w:t>
      </w:r>
      <w:r w:rsidR="00DD7CE0">
        <w:t xml:space="preserve"> Known-age studies were initiated at Berners River and Hugh Smith Lake in </w:t>
      </w:r>
      <w:r w:rsidR="00D94F3D">
        <w:t xml:space="preserve">1996 and </w:t>
      </w:r>
      <w:commentRangeStart w:id="24"/>
      <w:r w:rsidR="00D94F3D">
        <w:t>1997</w:t>
      </w:r>
      <w:commentRangeEnd w:id="24"/>
      <w:r w:rsidR="005D072F">
        <w:rPr>
          <w:rStyle w:val="CommentReference"/>
        </w:rPr>
        <w:commentReference w:id="24"/>
      </w:r>
      <w:r w:rsidR="00D94F3D">
        <w:t xml:space="preserve"> respectively</w:t>
      </w:r>
      <w:r w:rsidR="00DD7CE0">
        <w:t>.</w:t>
      </w:r>
      <w:r w:rsidR="00E90650">
        <w:t xml:space="preserve"> </w:t>
      </w:r>
      <w:commentRangeStart w:id="25"/>
      <w:r w:rsidR="00671569" w:rsidRPr="00671569">
        <w:t xml:space="preserve">Known-age studies were also conducted on coho salmon </w:t>
      </w:r>
      <w:ins w:id="26" w:author="Windows User" w:date="2016-08-11T10:31:00Z">
        <w:r w:rsidR="00367D8F">
          <w:t xml:space="preserve">by Craig Farrington </w:t>
        </w:r>
      </w:ins>
      <w:r w:rsidR="00671569" w:rsidRPr="00671569">
        <w:t>at Auke Lake from 1992 to 1997</w:t>
      </w:r>
      <w:r w:rsidR="00DD7CE0">
        <w:t>, and some of the results and samples are incorporated into this report</w:t>
      </w:r>
      <w:r w:rsidR="00671569" w:rsidRPr="00671569">
        <w:t>.</w:t>
      </w:r>
      <w:r w:rsidR="00DD7CE0">
        <w:t xml:space="preserve"> </w:t>
      </w:r>
      <w:commentRangeEnd w:id="25"/>
      <w:r w:rsidR="00AD189E">
        <w:rPr>
          <w:rStyle w:val="CommentReference"/>
        </w:rPr>
        <w:commentReference w:id="25"/>
      </w:r>
    </w:p>
    <w:p w:rsidR="0078732B" w:rsidRDefault="0078732B" w:rsidP="00F102D3">
      <w:pPr>
        <w:pStyle w:val="Heading2"/>
      </w:pPr>
      <w:r w:rsidRPr="0078732B">
        <w:t>Study Site</w:t>
      </w:r>
      <w:r w:rsidR="00F102D3">
        <w:t>s</w:t>
      </w:r>
    </w:p>
    <w:p w:rsidR="00F102D3" w:rsidRDefault="00F102D3" w:rsidP="00F102D3">
      <w:pPr>
        <w:pStyle w:val="Heading3"/>
      </w:pPr>
      <w:r>
        <w:t>Hugh Smith Lake</w:t>
      </w:r>
    </w:p>
    <w:p w:rsidR="00B122EE" w:rsidRDefault="00BB142F" w:rsidP="00127BA3">
      <w:r>
        <w:t>Hugh Smith Lake is located 97 km southeast of Ketchikan on the Southeast Alaska mainland in Misty Fjords National Monument</w:t>
      </w:r>
      <w:r w:rsidR="003F08DB">
        <w:t xml:space="preserve"> (</w:t>
      </w:r>
      <w:r w:rsidR="00882A65">
        <w:t>55˚ 06’ N, 134</w:t>
      </w:r>
      <w:r w:rsidR="00882A65" w:rsidRPr="00882A65">
        <w:t xml:space="preserve"> </w:t>
      </w:r>
      <w:r w:rsidR="00882A65">
        <w:t>˚ 40’ W;</w:t>
      </w:r>
      <w:r w:rsidR="00882A65" w:rsidRPr="00882A65">
        <w:t xml:space="preserve"> </w:t>
      </w:r>
      <w:r w:rsidR="003F08DB" w:rsidRPr="003F08DB">
        <w:rPr>
          <w:highlight w:val="yellow"/>
        </w:rPr>
        <w:t>FIGURE?</w:t>
      </w:r>
      <w:r w:rsidR="003F08DB">
        <w:t>)</w:t>
      </w:r>
      <w:r>
        <w:t xml:space="preserve">. The lake is organically stained, with a surface area of 320 ha, mean depth of 70 m, and maximum depth of 121 m. It is meromictic, and water located below 60 m does not interact with the upper freshwater layer of the lake. </w:t>
      </w:r>
      <w:r w:rsidR="00DE6DAE">
        <w:t>The lake</w:t>
      </w:r>
      <w:r>
        <w:t xml:space="preserve"> drains into Boca de Quadra inlet via 50-m long Sockeye Creek</w:t>
      </w:r>
      <w:r w:rsidR="00127BA3">
        <w:t xml:space="preserve"> and is supplied by two major inlet strea</w:t>
      </w:r>
      <w:r w:rsidR="00C00E4B">
        <w:t>m</w:t>
      </w:r>
      <w:r w:rsidR="00DE6DAE">
        <w:t xml:space="preserve">s: </w:t>
      </w:r>
      <w:r w:rsidR="00127BA3">
        <w:t>Buschmann Creek flows northwest 4 km to the head of the lake and Cobb Creek</w:t>
      </w:r>
      <w:r w:rsidR="00F40CF0">
        <w:t>,</w:t>
      </w:r>
      <w:r w:rsidR="00F40CF0" w:rsidRPr="00F40CF0">
        <w:t xml:space="preserve"> the primary spawning stream</w:t>
      </w:r>
      <w:r w:rsidR="00F40CF0">
        <w:t>,</w:t>
      </w:r>
      <w:r w:rsidR="00127BA3">
        <w:t xml:space="preserve"> flows north 8 km to the southeast head of the lake. Cobb Creek has a barrier to anadromous migration approximately 0.8 km upstream from the lake.</w:t>
      </w:r>
    </w:p>
    <w:p w:rsidR="00ED49DB" w:rsidRDefault="00ED49DB" w:rsidP="00127BA3">
      <w:r>
        <w:t>Coho salmon rear in both the inlet streams and around the shoreline of the lake. Much of the shoreline is relatively steep and rocky, with limited vegetation; however, a large log</w:t>
      </w:r>
      <w:r w:rsidR="00DE6DAE">
        <w:t xml:space="preserve"> </w:t>
      </w:r>
      <w:r>
        <w:t>jam a</w:t>
      </w:r>
      <w:r w:rsidR="00DE6DAE">
        <w:t>t</w:t>
      </w:r>
      <w:r>
        <w:t xml:space="preserve"> the outlet of the lake and numerous deadfalls and rock slides around the shoreline provide important habitat structure for rearing juveniles (Shaul et al. 2009). </w:t>
      </w:r>
      <w:r w:rsidR="00693F29">
        <w:t>Coho salmon p</w:t>
      </w:r>
      <w:r>
        <w:t xml:space="preserve">roduction from Hugh Smith Lake is relatively low </w:t>
      </w:r>
      <w:r w:rsidR="00F64D78" w:rsidRPr="00F64D78">
        <w:t xml:space="preserve">for the amount of surface area </w:t>
      </w:r>
      <w:r w:rsidR="00F64D78">
        <w:t xml:space="preserve">and the length of stream and shoreline area </w:t>
      </w:r>
      <w:r>
        <w:t xml:space="preserve">compared </w:t>
      </w:r>
      <w:r w:rsidR="00F64D78">
        <w:t>to</w:t>
      </w:r>
      <w:r>
        <w:t xml:space="preserve"> other Southeast Alaska lake systems (Shaul et al. 1985</w:t>
      </w:r>
      <w:r w:rsidR="00F64D78">
        <w:t xml:space="preserve">; </w:t>
      </w:r>
      <w:r>
        <w:t xml:space="preserve">Shaul and Van Alen 2001). </w:t>
      </w:r>
    </w:p>
    <w:p w:rsidR="00F102D3" w:rsidRDefault="00F102D3" w:rsidP="00C11ED7">
      <w:pPr>
        <w:pStyle w:val="Heading3"/>
      </w:pPr>
      <w:r>
        <w:t>Berners River</w:t>
      </w:r>
    </w:p>
    <w:p w:rsidR="00BD23E3" w:rsidRDefault="00C11ED7" w:rsidP="00BD23E3">
      <w:r>
        <w:t>The Berners River is located</w:t>
      </w:r>
      <w:r w:rsidR="00A56E10">
        <w:t xml:space="preserve"> 69 km northwest of Juneau </w:t>
      </w:r>
      <w:r w:rsidR="00A56E10" w:rsidRPr="00A56E10">
        <w:t xml:space="preserve">(58˚ 23’ N, 134˚ 38’ W; </w:t>
      </w:r>
      <w:r w:rsidR="00A56E10" w:rsidRPr="008F08AE">
        <w:rPr>
          <w:highlight w:val="yellow"/>
        </w:rPr>
        <w:t>FIGURE?</w:t>
      </w:r>
      <w:r w:rsidR="00A56E10" w:rsidRPr="00A56E10">
        <w:t>)</w:t>
      </w:r>
      <w:r w:rsidR="00BD23E3">
        <w:t>.</w:t>
      </w:r>
      <w:r w:rsidR="008F08AE">
        <w:t xml:space="preserve"> </w:t>
      </w:r>
      <w:r w:rsidR="00BD23E3">
        <w:t xml:space="preserve">It flows southeast 24 km into upper Berners Bay, and is a relatively compact drainage. </w:t>
      </w:r>
      <w:commentRangeStart w:id="27"/>
      <w:r w:rsidR="00A171F8">
        <w:t xml:space="preserve">The major </w:t>
      </w:r>
      <w:r w:rsidR="00A171F8">
        <w:lastRenderedPageBreak/>
        <w:t xml:space="preserve">spawning ground is the headwater area </w:t>
      </w:r>
      <w:ins w:id="28" w:author="Windows User" w:date="2016-08-11T10:40:00Z">
        <w:r w:rsidR="00F1135D">
          <w:t xml:space="preserve">upstream of the confluence of two river branches and </w:t>
        </w:r>
      </w:ins>
      <w:del w:id="29" w:author="Windows User" w:date="2016-08-11T10:41:00Z">
        <w:r w:rsidR="00A171F8" w:rsidDel="00F1135D">
          <w:delText xml:space="preserve">of the west fork, </w:delText>
        </w:r>
      </w:del>
      <w:r w:rsidR="00A171F8">
        <w:t>above the glacial tributaries</w:t>
      </w:r>
      <w:ins w:id="30" w:author="Windows User" w:date="2016-08-11T10:41:00Z">
        <w:r w:rsidR="00F1135D">
          <w:t>.</w:t>
        </w:r>
      </w:ins>
      <w:del w:id="31" w:author="Windows User" w:date="2016-08-11T10:41:00Z">
        <w:r w:rsidR="00A171F8" w:rsidDel="00F1135D">
          <w:delText>,</w:delText>
        </w:r>
      </w:del>
      <w:ins w:id="32" w:author="Windows User" w:date="2016-08-11T10:42:00Z">
        <w:r w:rsidR="00F1135D">
          <w:t>There are minor spawning locations</w:t>
        </w:r>
      </w:ins>
      <w:ins w:id="33" w:author="Windows User" w:date="2016-08-11T10:43:00Z">
        <w:r w:rsidR="001A3A5D">
          <w:t xml:space="preserve"> in the east branch lake and other small tributary streams</w:t>
        </w:r>
      </w:ins>
      <w:del w:id="34" w:author="Windows User" w:date="2016-08-11T10:44:00Z">
        <w:r w:rsidR="00A171F8" w:rsidDel="001A3A5D">
          <w:delText xml:space="preserve"> and a few coho salmon spawn near the east fork lake and in small tributaries nearby</w:delText>
        </w:r>
      </w:del>
      <w:r w:rsidR="00A171F8">
        <w:t xml:space="preserve"> (</w:t>
      </w:r>
      <w:r w:rsidR="00A171F8" w:rsidRPr="007819F5">
        <w:t>Gray and Marriott 1986).</w:t>
      </w:r>
      <w:r w:rsidR="00A171F8">
        <w:t xml:space="preserve"> </w:t>
      </w:r>
      <w:r w:rsidR="007819F5" w:rsidRPr="007819F5">
        <w:t xml:space="preserve">Most coho </w:t>
      </w:r>
      <w:ins w:id="35" w:author="Windows User" w:date="2016-08-11T10:47:00Z">
        <w:r w:rsidR="001A3A5D">
          <w:t xml:space="preserve">fry migrate downriver </w:t>
        </w:r>
      </w:ins>
      <w:ins w:id="36" w:author="Windows User" w:date="2016-08-11T10:49:00Z">
        <w:r w:rsidR="001A3A5D">
          <w:t>several kilometers to rear in prime habitat</w:t>
        </w:r>
      </w:ins>
      <w:ins w:id="37" w:author="Windows User" w:date="2016-08-11T10:50:00Z">
        <w:r w:rsidR="001A3A5D">
          <w:t xml:space="preserve">s that are </w:t>
        </w:r>
      </w:ins>
      <w:del w:id="38" w:author="Windows User" w:date="2016-08-11T10:50:00Z">
        <w:r w:rsidR="007819F5" w:rsidDel="001A3A5D">
          <w:delText xml:space="preserve">appear to </w:delText>
        </w:r>
        <w:r w:rsidR="007819F5" w:rsidRPr="007819F5" w:rsidDel="001A3A5D">
          <w:delText xml:space="preserve">rear in the east fork, which is warmer than the west fork (Gray et al. </w:delText>
        </w:r>
        <w:commentRangeEnd w:id="27"/>
        <w:r w:rsidR="005D072F" w:rsidDel="001A3A5D">
          <w:rPr>
            <w:rStyle w:val="CommentReference"/>
          </w:rPr>
          <w:commentReference w:id="27"/>
        </w:r>
        <w:r w:rsidR="007819F5" w:rsidRPr="007819F5" w:rsidDel="001A3A5D">
          <w:delText xml:space="preserve">1978). </w:delText>
        </w:r>
        <w:r w:rsidR="00BD23E3" w:rsidDel="001A3A5D">
          <w:delText xml:space="preserve">A large proportion of the system is </w:delText>
        </w:r>
      </w:del>
      <w:r w:rsidR="00BD23E3">
        <w:t>comprised of ponds, sloughs and wetlands</w:t>
      </w:r>
      <w:ins w:id="39" w:author="Windows User" w:date="2016-08-11T10:51:00Z">
        <w:r w:rsidR="001A3A5D">
          <w:t>.</w:t>
        </w:r>
      </w:ins>
      <w:r w:rsidR="00BD23E3">
        <w:t xml:space="preserve"> </w:t>
      </w:r>
      <w:del w:id="40" w:author="Windows User" w:date="2016-08-11T10:51:00Z">
        <w:r w:rsidR="00BD23E3" w:rsidDel="001A3A5D">
          <w:delText xml:space="preserve">that provide excellent rearing habitat for coho salmon. </w:delText>
        </w:r>
      </w:del>
      <w:r w:rsidR="00D42DF8" w:rsidRPr="00D42DF8">
        <w:rPr>
          <w:highlight w:val="yellow"/>
        </w:rPr>
        <w:t>[[  More needed ?? ]]</w:t>
      </w:r>
    </w:p>
    <w:p w:rsidR="00E55C70" w:rsidRDefault="00E55C70" w:rsidP="00E55C70">
      <w:pPr>
        <w:pStyle w:val="Heading3"/>
      </w:pPr>
      <w:r>
        <w:t>Auke Lake</w:t>
      </w:r>
    </w:p>
    <w:p w:rsidR="00E55C70" w:rsidRDefault="00E55C70" w:rsidP="00127BA3">
      <w:r w:rsidRPr="00DE6DAE">
        <w:t>Auke Lake is located 19 km northwest of Juneau (58</w:t>
      </w:r>
      <w:r w:rsidRPr="00E55C70">
        <w:t>˚</w:t>
      </w:r>
      <w:r w:rsidRPr="00DE6DAE">
        <w:t xml:space="preserve"> 23’ N, 134</w:t>
      </w:r>
      <w:r w:rsidRPr="00E55C70">
        <w:t>˚</w:t>
      </w:r>
      <w:r w:rsidRPr="00DE6DAE">
        <w:t xml:space="preserve"> 38’ W; </w:t>
      </w:r>
      <w:r w:rsidR="00B42F25" w:rsidRPr="00B42F25">
        <w:rPr>
          <w:highlight w:val="yellow"/>
        </w:rPr>
        <w:t>FIGURE?</w:t>
      </w:r>
      <w:r w:rsidRPr="00DE6DAE">
        <w:t xml:space="preserve">). The lake </w:t>
      </w:r>
      <w:r>
        <w:t>has a surface area of 67</w:t>
      </w:r>
      <w:r w:rsidRPr="00DE6DAE">
        <w:t xml:space="preserve"> ha, mean depth of 19 m, and maximum depth of 3</w:t>
      </w:r>
      <w:r>
        <w:t>1</w:t>
      </w:r>
      <w:r w:rsidRPr="00DE6DAE">
        <w:t xml:space="preserve"> m.</w:t>
      </w:r>
      <w:r>
        <w:t xml:space="preserve"> </w:t>
      </w:r>
      <w:r w:rsidRPr="00481942">
        <w:t xml:space="preserve">The outlet stream, Auke Creek, is less than 1 </w:t>
      </w:r>
      <w:r>
        <w:t>km long and</w:t>
      </w:r>
      <w:r w:rsidRPr="00481942">
        <w:t xml:space="preserve"> of moderate gradient</w:t>
      </w:r>
      <w:r>
        <w:t>,</w:t>
      </w:r>
      <w:r w:rsidRPr="00481942">
        <w:t xml:space="preserve"> with few natural pools or spawning gravel except for a small number of man-made backwater pools filled with gravel for spawning.</w:t>
      </w:r>
      <w:r>
        <w:t xml:space="preserve"> The main inlet stream, Lake Creek, is the largest of five tributary streams to the lake, and is a low gradient stream of pools and riffles with an abundance of suitable spawning gravel. Much of the </w:t>
      </w:r>
      <w:r w:rsidRPr="008712E6">
        <w:t xml:space="preserve">lake </w:t>
      </w:r>
      <w:r>
        <w:t xml:space="preserve">is bordered by forest; however, at least 50% of the shoreline has been urbanized by residential development (Lum and Taylor 2004). The lake shore includes areas dominated by emergent vegetation, such as </w:t>
      </w:r>
      <w:r w:rsidRPr="008712E6">
        <w:rPr>
          <w:i/>
        </w:rPr>
        <w:t>Equisetum</w:t>
      </w:r>
      <w:r>
        <w:rPr>
          <w:i/>
        </w:rPr>
        <w:t xml:space="preserve"> </w:t>
      </w:r>
      <w:r w:rsidRPr="00E55C70">
        <w:t>sp.</w:t>
      </w:r>
      <w:r>
        <w:t xml:space="preserve"> and </w:t>
      </w:r>
      <w:r w:rsidRPr="008712E6">
        <w:rPr>
          <w:i/>
        </w:rPr>
        <w:t>Nuphar</w:t>
      </w:r>
      <w:r>
        <w:rPr>
          <w:i/>
        </w:rPr>
        <w:t xml:space="preserve"> </w:t>
      </w:r>
      <w:r w:rsidRPr="00E55C70">
        <w:t>sp.</w:t>
      </w:r>
      <w:r>
        <w:t>, while other areas are characterized by large quantities of woody debris (Lum and Taylor 2004).</w:t>
      </w:r>
    </w:p>
    <w:p w:rsidR="00E90650" w:rsidRDefault="00E90650" w:rsidP="00127BA3">
      <w:r w:rsidRPr="00E90650">
        <w:t xml:space="preserve">The NOAA Fisheries, Alaska Fisheries Science Center, Auke Bay Laboratories, operates the Auke Creek Research Station located on the outlet of Auke Lake in conjunction with ADF&amp;G and the University of Alaska, Fairbanks. </w:t>
      </w:r>
      <w:r>
        <w:t>The research station</w:t>
      </w:r>
      <w:r w:rsidRPr="00E90650">
        <w:t xml:space="preserve"> maintain</w:t>
      </w:r>
      <w:r w:rsidR="007E12B3">
        <w:t>s</w:t>
      </w:r>
      <w:r w:rsidRPr="00E90650">
        <w:t xml:space="preserve"> a concrete and steel fish weir structure located on Auke Creek just above the highest high tide level (</w:t>
      </w:r>
      <w:commentRangeStart w:id="41"/>
      <w:r w:rsidRPr="00E90650">
        <w:t>Lum et al. 1998</w:t>
      </w:r>
      <w:commentRangeEnd w:id="41"/>
      <w:r w:rsidR="00AD189E">
        <w:rPr>
          <w:rStyle w:val="CommentReference"/>
        </w:rPr>
        <w:commentReference w:id="41"/>
      </w:r>
      <w:r w:rsidRPr="00E90650">
        <w:t>). The weir was operated annually in a downstream trapping configuration from early March through June to intercept emigrating salmon smolt and trout, then changed to an upstream trapping configuration and operated through early November to capture migrating adult salmon. It is assumed that 100% of migrating salmonids were captured in the weir trap.</w:t>
      </w:r>
    </w:p>
    <w:p w:rsidR="00CA369B" w:rsidRDefault="00A56E10" w:rsidP="00F102D3">
      <w:pPr>
        <w:pStyle w:val="Heading2"/>
      </w:pPr>
      <w:r>
        <w:t>Hugh Smith and Berners Studies</w:t>
      </w:r>
    </w:p>
    <w:p w:rsidR="00A56E10" w:rsidRPr="00A56E10" w:rsidRDefault="00A56E10" w:rsidP="003A1590">
      <w:pPr>
        <w:pStyle w:val="Heading3"/>
      </w:pPr>
      <w:r>
        <w:t>Fry Capture and Tagging</w:t>
      </w:r>
    </w:p>
    <w:p w:rsidR="002B597C" w:rsidRDefault="00C11ED7" w:rsidP="003F08DB">
      <w:r w:rsidRPr="00C11ED7">
        <w:t>A</w:t>
      </w:r>
      <w:r w:rsidR="002B597C">
        <w:t>n annual</w:t>
      </w:r>
      <w:r w:rsidRPr="00C11ED7">
        <w:t xml:space="preserve"> </w:t>
      </w:r>
      <w:r w:rsidR="00D42DF8">
        <w:t>target of</w:t>
      </w:r>
      <w:r w:rsidRPr="00C11ED7">
        <w:t xml:space="preserve"> 5</w:t>
      </w:r>
      <w:r>
        <w:t>,</w:t>
      </w:r>
      <w:r w:rsidRPr="00C11ED7">
        <w:t xml:space="preserve">000 </w:t>
      </w:r>
      <w:r>
        <w:t xml:space="preserve">fry </w:t>
      </w:r>
      <w:r w:rsidRPr="00C11ED7">
        <w:t xml:space="preserve">was </w:t>
      </w:r>
      <w:r w:rsidR="00D42DF8">
        <w:t>to be coded-wire tagged</w:t>
      </w:r>
      <w:r>
        <w:t xml:space="preserve"> each site, which provided a </w:t>
      </w:r>
      <w:r w:rsidRPr="00C11ED7">
        <w:t>large enough known</w:t>
      </w:r>
      <w:r>
        <w:t>-</w:t>
      </w:r>
      <w:r w:rsidRPr="00C11ED7">
        <w:t xml:space="preserve">age sub-population to yield 100 to 300 potential </w:t>
      </w:r>
      <w:r>
        <w:t xml:space="preserve">known-age smolt </w:t>
      </w:r>
      <w:r w:rsidRPr="00C11ED7">
        <w:t>samples</w:t>
      </w:r>
      <w:r w:rsidR="002B597C">
        <w:t xml:space="preserve"> each year</w:t>
      </w:r>
      <w:r w:rsidRPr="00C11ED7">
        <w:t>.</w:t>
      </w:r>
      <w:r w:rsidR="00580B14">
        <w:t xml:space="preserve"> </w:t>
      </w:r>
      <w:r w:rsidR="00835AE4">
        <w:t>A</w:t>
      </w:r>
      <w:r w:rsidR="00DF38B0">
        <w:t xml:space="preserve"> maxi</w:t>
      </w:r>
      <w:r w:rsidR="00580B14">
        <w:t xml:space="preserve">mum </w:t>
      </w:r>
      <w:r w:rsidR="00DF38B0">
        <w:t xml:space="preserve">size limit of </w:t>
      </w:r>
      <w:r w:rsidR="00835AE4" w:rsidRPr="00835AE4">
        <w:t xml:space="preserve">42 </w:t>
      </w:r>
      <w:r w:rsidR="00DF38B0" w:rsidRPr="00DF38B0">
        <w:t xml:space="preserve">mm </w:t>
      </w:r>
      <w:r w:rsidR="00DF38B0">
        <w:t>(</w:t>
      </w:r>
      <w:r w:rsidR="00DF38B0" w:rsidRPr="00DF38B0">
        <w:t>snout to fork length</w:t>
      </w:r>
      <w:r w:rsidR="00DF38B0">
        <w:t xml:space="preserve">) </w:t>
      </w:r>
      <w:r w:rsidR="00121659">
        <w:t xml:space="preserve">was </w:t>
      </w:r>
      <w:r w:rsidR="00835AE4">
        <w:t xml:space="preserve">initially </w:t>
      </w:r>
      <w:r w:rsidR="00D42DF8">
        <w:t>established</w:t>
      </w:r>
      <w:r w:rsidR="00835AE4">
        <w:t xml:space="preserve"> to ensure that fry actually hatched in the year they were tagged</w:t>
      </w:r>
      <w:r w:rsidR="00DF38B0" w:rsidRPr="00DF38B0">
        <w:t xml:space="preserve">. </w:t>
      </w:r>
      <w:r w:rsidR="00121659">
        <w:t>That size limit was</w:t>
      </w:r>
      <w:r w:rsidR="00DF38B0" w:rsidRPr="00DF38B0">
        <w:t xml:space="preserve"> determined from a small quantity of length frequency data collected at </w:t>
      </w:r>
      <w:r w:rsidR="00DF38B0">
        <w:t>the Berners River in 1996</w:t>
      </w:r>
      <w:r w:rsidR="00121659">
        <w:t>; however,</w:t>
      </w:r>
      <w:r w:rsidR="00835AE4">
        <w:t xml:space="preserve"> </w:t>
      </w:r>
      <w:r w:rsidR="00121659">
        <w:t>later field o</w:t>
      </w:r>
      <w:r w:rsidR="00835AE4">
        <w:t xml:space="preserve">bservations </w:t>
      </w:r>
      <w:r w:rsidR="00DF38B0" w:rsidRPr="00DF38B0">
        <w:t>suggest</w:t>
      </w:r>
      <w:r w:rsidR="00835AE4">
        <w:t>ed</w:t>
      </w:r>
      <w:r w:rsidR="00DF38B0" w:rsidRPr="00DF38B0">
        <w:t xml:space="preserve"> that some </w:t>
      </w:r>
      <w:r w:rsidR="00121659">
        <w:t>fish</w:t>
      </w:r>
      <w:r w:rsidR="00DF38B0" w:rsidRPr="00DF38B0">
        <w:t xml:space="preserve"> in the low 40</w:t>
      </w:r>
      <w:r w:rsidR="00DF38B0">
        <w:t xml:space="preserve"> </w:t>
      </w:r>
      <w:r w:rsidR="00DF38B0" w:rsidRPr="00DF38B0">
        <w:t>mm range may not be newly emerged fry,</w:t>
      </w:r>
      <w:r w:rsidR="00835AE4">
        <w:t xml:space="preserve"> as</w:t>
      </w:r>
      <w:r w:rsidR="00DF38B0" w:rsidRPr="00DF38B0">
        <w:t xml:space="preserve"> </w:t>
      </w:r>
      <w:r w:rsidR="00835AE4">
        <w:t xml:space="preserve">fish with the </w:t>
      </w:r>
      <w:r w:rsidR="00DF38B0" w:rsidRPr="00DF38B0">
        <w:t xml:space="preserve">coloration and subtle body shape characteristics </w:t>
      </w:r>
      <w:r w:rsidR="00121659">
        <w:t>of</w:t>
      </w:r>
      <w:r w:rsidR="00DF38B0" w:rsidRPr="00DF38B0">
        <w:t xml:space="preserve"> </w:t>
      </w:r>
      <w:r w:rsidR="00835AE4">
        <w:t>age-1 j</w:t>
      </w:r>
      <w:r w:rsidR="00DF38B0" w:rsidRPr="00DF38B0">
        <w:t xml:space="preserve">uveniles </w:t>
      </w:r>
      <w:r w:rsidR="00835AE4">
        <w:t>were</w:t>
      </w:r>
      <w:r w:rsidR="00DF38B0" w:rsidRPr="00DF38B0">
        <w:t xml:space="preserve"> occasionally seen. Also, juvenile coho salmon </w:t>
      </w:r>
      <w:r w:rsidR="00835AE4">
        <w:t>less than</w:t>
      </w:r>
      <w:r w:rsidR="00DF38B0" w:rsidRPr="00DF38B0">
        <w:t xml:space="preserve"> 40</w:t>
      </w:r>
      <w:r w:rsidR="00835AE4">
        <w:t xml:space="preserve"> </w:t>
      </w:r>
      <w:r w:rsidR="00DF38B0" w:rsidRPr="00DF38B0">
        <w:t xml:space="preserve">mm have been captured </w:t>
      </w:r>
      <w:r w:rsidR="00121659" w:rsidRPr="00121659">
        <w:t xml:space="preserve">at Hugh Smith Lake </w:t>
      </w:r>
      <w:r w:rsidR="00DF38B0" w:rsidRPr="00DF38B0">
        <w:t>in November</w:t>
      </w:r>
      <w:r w:rsidR="00121659">
        <w:t>;</w:t>
      </w:r>
      <w:r w:rsidR="00DF38B0" w:rsidRPr="00DF38B0">
        <w:t xml:space="preserve"> since little or no growth is thought to occur </w:t>
      </w:r>
      <w:r w:rsidR="00121659">
        <w:t>during</w:t>
      </w:r>
      <w:r w:rsidR="00DF38B0" w:rsidRPr="00DF38B0">
        <w:t xml:space="preserve"> </w:t>
      </w:r>
      <w:r w:rsidR="00121659">
        <w:t>the winter months, this suggested</w:t>
      </w:r>
      <w:r w:rsidR="00DF38B0" w:rsidRPr="00DF38B0">
        <w:t xml:space="preserve"> that very small fish may be found in the spring that are not newly emerged fry.</w:t>
      </w:r>
      <w:r w:rsidR="00121659" w:rsidRPr="00121659">
        <w:t xml:space="preserve"> As a result</w:t>
      </w:r>
      <w:r w:rsidR="00D42DF8">
        <w:t>,</w:t>
      </w:r>
      <w:r w:rsidR="00121659" w:rsidRPr="00121659">
        <w:t xml:space="preserve"> the size cut-off was reduced to 38 mm.</w:t>
      </w:r>
      <w:r w:rsidR="00121659">
        <w:t xml:space="preserve"> </w:t>
      </w:r>
      <w:r w:rsidR="002B597C" w:rsidRPr="002B597C">
        <w:t>In order to tag such tiny fish, half-length coded wire tags were used.</w:t>
      </w:r>
      <w:r w:rsidR="00D42DF8">
        <w:t xml:space="preserve"> </w:t>
      </w:r>
      <w:r w:rsidR="00D42DF8" w:rsidRPr="00D42DF8">
        <w:rPr>
          <w:highlight w:val="yellow"/>
        </w:rPr>
        <w:t>[[ Insert info on tagging methods</w:t>
      </w:r>
      <w:r w:rsidR="00F2178B">
        <w:rPr>
          <w:highlight w:val="yellow"/>
        </w:rPr>
        <w:t>?</w:t>
      </w:r>
      <w:r w:rsidR="00D42DF8" w:rsidRPr="00D42DF8">
        <w:rPr>
          <w:highlight w:val="yellow"/>
        </w:rPr>
        <w:t xml:space="preserve"> – or could </w:t>
      </w:r>
      <w:r w:rsidR="00F2178B">
        <w:rPr>
          <w:highlight w:val="yellow"/>
        </w:rPr>
        <w:t xml:space="preserve">say methods described by </w:t>
      </w:r>
      <w:r w:rsidR="00D42DF8" w:rsidRPr="00D42DF8">
        <w:rPr>
          <w:highlight w:val="yellow"/>
        </w:rPr>
        <w:t xml:space="preserve">Magnus et al. </w:t>
      </w:r>
      <w:commentRangeStart w:id="42"/>
      <w:r w:rsidR="00D42DF8" w:rsidRPr="00D42DF8">
        <w:rPr>
          <w:highlight w:val="yellow"/>
        </w:rPr>
        <w:t>2006</w:t>
      </w:r>
      <w:commentRangeEnd w:id="42"/>
      <w:r w:rsidR="005D072F">
        <w:rPr>
          <w:rStyle w:val="CommentReference"/>
        </w:rPr>
        <w:commentReference w:id="42"/>
      </w:r>
      <w:r w:rsidR="00D42DF8" w:rsidRPr="00D42DF8">
        <w:rPr>
          <w:highlight w:val="yellow"/>
        </w:rPr>
        <w:t>? ]]</w:t>
      </w:r>
    </w:p>
    <w:p w:rsidR="003F08DB" w:rsidRDefault="0078732B" w:rsidP="003F08DB">
      <w:r>
        <w:t xml:space="preserve">Coho fry were captured </w:t>
      </w:r>
      <w:r w:rsidR="00D320E0">
        <w:t xml:space="preserve">annually </w:t>
      </w:r>
      <w:r>
        <w:t>a</w:t>
      </w:r>
      <w:r w:rsidR="003F08DB">
        <w:t xml:space="preserve">t Hugh Smith Lake </w:t>
      </w:r>
      <w:r w:rsidR="00D320E0">
        <w:t xml:space="preserve">from </w:t>
      </w:r>
      <w:r w:rsidR="007F59D7">
        <w:t xml:space="preserve">approximately </w:t>
      </w:r>
      <w:r w:rsidR="00BD23E3">
        <w:t>mid-May</w:t>
      </w:r>
      <w:r w:rsidR="002F7069">
        <w:t xml:space="preserve"> to </w:t>
      </w:r>
      <w:r w:rsidR="00BD23E3">
        <w:t>early June</w:t>
      </w:r>
      <w:r w:rsidR="002F7069">
        <w:t xml:space="preserve"> </w:t>
      </w:r>
      <w:r>
        <w:t>us</w:t>
      </w:r>
      <w:r w:rsidR="003F08DB">
        <w:t xml:space="preserve">ing a fyke net </w:t>
      </w:r>
      <w:r w:rsidR="007A6477">
        <w:t xml:space="preserve">(1 m tall × 2 m wide at the mouth) </w:t>
      </w:r>
      <w:r w:rsidR="003F08DB">
        <w:t xml:space="preserve">installed </w:t>
      </w:r>
      <w:r w:rsidR="002F7069">
        <w:t>near the mouth of</w:t>
      </w:r>
      <w:r w:rsidR="003F08DB">
        <w:t xml:space="preserve"> Cobb Creek</w:t>
      </w:r>
      <w:r w:rsidR="002F7069" w:rsidRPr="002F7069">
        <w:t xml:space="preserve">, </w:t>
      </w:r>
      <w:r w:rsidR="002F7069" w:rsidRPr="002F7069">
        <w:lastRenderedPageBreak/>
        <w:t xml:space="preserve">the primary spawning stream. </w:t>
      </w:r>
      <w:r w:rsidR="00F64D78" w:rsidRPr="00F64D78">
        <w:t xml:space="preserve">Newly hatched fry were </w:t>
      </w:r>
      <w:r w:rsidR="002F7069">
        <w:t xml:space="preserve">passively </w:t>
      </w:r>
      <w:r w:rsidR="00F64D78" w:rsidRPr="00F64D78">
        <w:t xml:space="preserve">captured </w:t>
      </w:r>
      <w:r w:rsidR="007A6477" w:rsidRPr="007A6477">
        <w:t>as they migrate</w:t>
      </w:r>
      <w:r w:rsidR="007A6477">
        <w:t>d</w:t>
      </w:r>
      <w:r w:rsidR="007A6477" w:rsidRPr="007A6477">
        <w:t xml:space="preserve"> downstream </w:t>
      </w:r>
      <w:r w:rsidR="0031512D">
        <w:t>and</w:t>
      </w:r>
      <w:r w:rsidR="002143F2">
        <w:t xml:space="preserve"> </w:t>
      </w:r>
      <w:r w:rsidR="003A1590">
        <w:t xml:space="preserve">were </w:t>
      </w:r>
      <w:r w:rsidR="00955B66">
        <w:t xml:space="preserve">funneled </w:t>
      </w:r>
      <w:r w:rsidR="003A1590">
        <w:t>in</w:t>
      </w:r>
      <w:r w:rsidR="00955B66">
        <w:t xml:space="preserve">to </w:t>
      </w:r>
      <w:r w:rsidR="007A6477">
        <w:t xml:space="preserve">the </w:t>
      </w:r>
      <w:r w:rsidR="0031512D">
        <w:t xml:space="preserve">fyke </w:t>
      </w:r>
      <w:r w:rsidR="002B597C">
        <w:t>net</w:t>
      </w:r>
      <w:r w:rsidR="003A1590">
        <w:t>. A</w:t>
      </w:r>
      <w:r w:rsidR="003A1590" w:rsidRPr="003A1590">
        <w:t xml:space="preserve"> lidded holding box at the terminal end of </w:t>
      </w:r>
      <w:r w:rsidR="003A1590">
        <w:t xml:space="preserve">the net </w:t>
      </w:r>
      <w:r w:rsidR="007A6477" w:rsidRPr="007A6477">
        <w:t>protect</w:t>
      </w:r>
      <w:r w:rsidR="007A6477">
        <w:t>ed</w:t>
      </w:r>
      <w:r w:rsidR="007A6477" w:rsidRPr="007A6477">
        <w:t xml:space="preserve"> </w:t>
      </w:r>
      <w:r w:rsidR="00121659">
        <w:t xml:space="preserve">captured </w:t>
      </w:r>
      <w:r w:rsidR="003A1590">
        <w:t>fry</w:t>
      </w:r>
      <w:r w:rsidR="007A6477" w:rsidRPr="007A6477">
        <w:t xml:space="preserve"> </w:t>
      </w:r>
      <w:r w:rsidR="007A6477">
        <w:t>fr</w:t>
      </w:r>
      <w:r w:rsidR="007A6477" w:rsidRPr="007A6477">
        <w:t xml:space="preserve">om </w:t>
      </w:r>
      <w:r w:rsidR="002143F2">
        <w:t xml:space="preserve">the </w:t>
      </w:r>
      <w:r w:rsidR="007A6477" w:rsidRPr="007A6477">
        <w:t xml:space="preserve">stream current and predators. </w:t>
      </w:r>
      <w:r w:rsidR="002143F2">
        <w:t>F</w:t>
      </w:r>
      <w:r w:rsidR="007A6477" w:rsidRPr="007A6477">
        <w:t xml:space="preserve">ry </w:t>
      </w:r>
      <w:r w:rsidR="002143F2">
        <w:t xml:space="preserve">were </w:t>
      </w:r>
      <w:r w:rsidR="007A6477" w:rsidRPr="007A6477">
        <w:t>collected</w:t>
      </w:r>
      <w:r w:rsidR="007A6477">
        <w:t xml:space="preserve"> daily</w:t>
      </w:r>
      <w:r w:rsidR="002143F2">
        <w:t xml:space="preserve"> and transported in </w:t>
      </w:r>
      <w:r w:rsidR="007A6477" w:rsidRPr="007A6477">
        <w:t>buckets to the t</w:t>
      </w:r>
      <w:r w:rsidR="002143F2">
        <w:t xml:space="preserve">agging site at the lake outlet where they were </w:t>
      </w:r>
      <w:r w:rsidR="0031512D">
        <w:t>adipose-clipped,</w:t>
      </w:r>
      <w:r w:rsidR="002143F2">
        <w:t xml:space="preserve"> coded-wire tagged, </w:t>
      </w:r>
      <w:r w:rsidR="004B3E4C">
        <w:t>and</w:t>
      </w:r>
      <w:r w:rsidR="002143F2">
        <w:t xml:space="preserve"> held overnight in holding pens to check for tag retention and mortality. Tagged fry were transported back to Cobb Creek and released </w:t>
      </w:r>
      <w:r w:rsidR="007A6477" w:rsidRPr="007A6477">
        <w:t>downstream of the f</w:t>
      </w:r>
      <w:r w:rsidR="002143F2">
        <w:t>y</w:t>
      </w:r>
      <w:r w:rsidR="007A6477" w:rsidRPr="007A6477">
        <w:t xml:space="preserve">ke </w:t>
      </w:r>
      <w:r w:rsidR="002143F2">
        <w:t>net</w:t>
      </w:r>
      <w:r w:rsidR="007A6477" w:rsidRPr="007A6477">
        <w:t xml:space="preserve"> to avoid recapture.</w:t>
      </w:r>
    </w:p>
    <w:p w:rsidR="00C11ED7" w:rsidRPr="003F08DB" w:rsidDel="00F70AB5" w:rsidRDefault="00F102D3" w:rsidP="003F08DB">
      <w:pPr>
        <w:rPr>
          <w:del w:id="43" w:author="Windows User" w:date="2016-08-11T11:07:00Z"/>
        </w:rPr>
      </w:pPr>
      <w:r w:rsidRPr="00F102D3">
        <w:t xml:space="preserve">At </w:t>
      </w:r>
      <w:r w:rsidR="002B597C">
        <w:t xml:space="preserve">the </w:t>
      </w:r>
      <w:r w:rsidRPr="00F102D3">
        <w:t>Berners River</w:t>
      </w:r>
      <w:r w:rsidR="002B597C">
        <w:t>,</w:t>
      </w:r>
      <w:r w:rsidR="00D20DFE">
        <w:t xml:space="preserve"> coho fry were captured annually from </w:t>
      </w:r>
      <w:r w:rsidR="007F59D7">
        <w:t xml:space="preserve">approximately mid-May </w:t>
      </w:r>
      <w:r w:rsidR="00D20DFE">
        <w:t xml:space="preserve">to </w:t>
      </w:r>
      <w:r w:rsidR="007F59D7">
        <w:t>early June.</w:t>
      </w:r>
      <w:r w:rsidR="002B597C">
        <w:t xml:space="preserve"> </w:t>
      </w:r>
      <w:r w:rsidR="00D20DFE">
        <w:t>N</w:t>
      </w:r>
      <w:r w:rsidR="002B597C">
        <w:t xml:space="preserve">ewly hatched </w:t>
      </w:r>
      <w:r w:rsidRPr="00F102D3">
        <w:t>fry congregate</w:t>
      </w:r>
      <w:r w:rsidR="002B597C">
        <w:t>d</w:t>
      </w:r>
      <w:r w:rsidRPr="00F102D3">
        <w:t xml:space="preserve"> in eddies and small sloughs out of the main flow</w:t>
      </w:r>
      <w:r w:rsidR="002B597C">
        <w:t xml:space="preserve"> after </w:t>
      </w:r>
      <w:r w:rsidR="002B597C" w:rsidRPr="00F102D3">
        <w:t>drift</w:t>
      </w:r>
      <w:r w:rsidR="002B597C">
        <w:t>ing</w:t>
      </w:r>
      <w:r w:rsidR="002B597C" w:rsidRPr="00F102D3">
        <w:t xml:space="preserve"> downriver from spawning areas</w:t>
      </w:r>
      <w:r w:rsidRPr="00F102D3">
        <w:t xml:space="preserve">. They </w:t>
      </w:r>
      <w:r w:rsidR="002B597C">
        <w:t>we</w:t>
      </w:r>
      <w:r w:rsidRPr="00F102D3">
        <w:t xml:space="preserve">re </w:t>
      </w:r>
      <w:r w:rsidR="002B597C">
        <w:t xml:space="preserve">also </w:t>
      </w:r>
      <w:r w:rsidR="00E55C70">
        <w:t>concentrated</w:t>
      </w:r>
      <w:r w:rsidR="0001174E">
        <w:t xml:space="preserve"> in good numbers in quiet water</w:t>
      </w:r>
      <w:r w:rsidRPr="00F102D3">
        <w:t xml:space="preserve"> where spills from beaver ponds </w:t>
      </w:r>
      <w:r w:rsidR="002B597C">
        <w:t>occurred</w:t>
      </w:r>
      <w:r w:rsidRPr="00F102D3">
        <w:t xml:space="preserve">. Presumably they waited for high water events that </w:t>
      </w:r>
      <w:r w:rsidR="00121659">
        <w:t xml:space="preserve">would </w:t>
      </w:r>
      <w:r w:rsidRPr="00F102D3">
        <w:t xml:space="preserve">allow them to swim into </w:t>
      </w:r>
      <w:r w:rsidR="005945CE">
        <w:t xml:space="preserve">these </w:t>
      </w:r>
      <w:r w:rsidRPr="00F102D3">
        <w:t xml:space="preserve">beaver pond areas, which appeared to provide the preferred rearing habitat. Fry were </w:t>
      </w:r>
      <w:r w:rsidR="002B597C">
        <w:t xml:space="preserve">simply </w:t>
      </w:r>
      <w:r w:rsidRPr="00F102D3">
        <w:t xml:space="preserve">captured by stalking these holding areas and scooping them up with a </w:t>
      </w:r>
      <w:r w:rsidR="00D94F3D">
        <w:t xml:space="preserve">1/8” or 3/16” mesh </w:t>
      </w:r>
      <w:r w:rsidRPr="00F102D3">
        <w:t xml:space="preserve">dip net. </w:t>
      </w:r>
      <w:ins w:id="44" w:author="Windows User" w:date="2016-08-11T11:00:00Z">
        <w:r w:rsidR="00452CCD">
          <w:t xml:space="preserve">Typically </w:t>
        </w:r>
      </w:ins>
      <w:commentRangeStart w:id="45"/>
      <w:del w:id="46" w:author="Windows User" w:date="2016-08-11T11:00:00Z">
        <w:r w:rsidRPr="00E55C70" w:rsidDel="00452CCD">
          <w:delText xml:space="preserve">Often </w:delText>
        </w:r>
      </w:del>
      <w:r w:rsidRPr="00E55C70">
        <w:t>200</w:t>
      </w:r>
      <w:r w:rsidR="002B597C" w:rsidRPr="00E55C70">
        <w:t>–</w:t>
      </w:r>
      <w:r w:rsidRPr="00E55C70">
        <w:t xml:space="preserve">400 fry were tagged per </w:t>
      </w:r>
      <w:commentRangeStart w:id="47"/>
      <w:r w:rsidRPr="00E55C70">
        <w:t>day</w:t>
      </w:r>
      <w:commentRangeEnd w:id="47"/>
      <w:r w:rsidR="005D072F">
        <w:rPr>
          <w:rStyle w:val="CommentReference"/>
        </w:rPr>
        <w:commentReference w:id="47"/>
      </w:r>
      <w:r w:rsidRPr="00E55C70">
        <w:t>,</w:t>
      </w:r>
      <w:commentRangeEnd w:id="45"/>
      <w:r w:rsidR="00E55C70">
        <w:rPr>
          <w:rStyle w:val="CommentReference"/>
        </w:rPr>
        <w:commentReference w:id="45"/>
      </w:r>
      <w:r w:rsidRPr="00F102D3">
        <w:t xml:space="preserve"> this number </w:t>
      </w:r>
      <w:r w:rsidR="002B597C">
        <w:t>could</w:t>
      </w:r>
      <w:r w:rsidRPr="00F102D3">
        <w:t xml:space="preserve"> be captured in 10</w:t>
      </w:r>
      <w:r w:rsidR="00C11ED7">
        <w:t>–</w:t>
      </w:r>
      <w:r w:rsidRPr="00F102D3">
        <w:t>15 minutes of dip netting</w:t>
      </w:r>
      <w:r w:rsidR="00D94F3D">
        <w:t xml:space="preserve"> effort</w:t>
      </w:r>
      <w:r w:rsidRPr="00F102D3">
        <w:t>.</w:t>
      </w:r>
      <w:r w:rsidR="00E47949" w:rsidRPr="00E47949">
        <w:t xml:space="preserve"> </w:t>
      </w:r>
      <w:r w:rsidR="005945CE">
        <w:t>Captured f</w:t>
      </w:r>
      <w:r w:rsidR="00E47949" w:rsidRPr="00E47949">
        <w:t xml:space="preserve">ry </w:t>
      </w:r>
      <w:r w:rsidR="00E47949">
        <w:t xml:space="preserve">were </w:t>
      </w:r>
      <w:r w:rsidR="005945CE">
        <w:t xml:space="preserve">transported in buckets to the field camp where they were adipose-clipped, coded-wire </w:t>
      </w:r>
      <w:r w:rsidR="00E47949">
        <w:t>tagged</w:t>
      </w:r>
      <w:r w:rsidR="005945CE">
        <w:t>, and held overnight to check for tag retention</w:t>
      </w:r>
      <w:r w:rsidR="00E47949">
        <w:t xml:space="preserve"> </w:t>
      </w:r>
      <w:r w:rsidR="005945CE">
        <w:t xml:space="preserve">and mortality. Tagged fry were transported </w:t>
      </w:r>
      <w:del w:id="48" w:author="Windows User" w:date="2016-08-11T11:01:00Z">
        <w:r w:rsidR="005945CE" w:rsidDel="00452CCD">
          <w:delText xml:space="preserve">back </w:delText>
        </w:r>
      </w:del>
      <w:del w:id="49" w:author="Windows User" w:date="2016-08-11T11:02:00Z">
        <w:r w:rsidR="005945CE" w:rsidDel="00452CCD">
          <w:delText>to</w:delText>
        </w:r>
      </w:del>
      <w:r w:rsidR="005945CE">
        <w:t xml:space="preserve"> </w:t>
      </w:r>
      <w:ins w:id="50" w:author="Windows User" w:date="2016-08-11T11:01:00Z">
        <w:r w:rsidR="00452CCD">
          <w:t>and released into a lar</w:t>
        </w:r>
      </w:ins>
      <w:ins w:id="51" w:author="Windows User" w:date="2016-08-11T11:02:00Z">
        <w:r w:rsidR="00452CCD">
          <w:t>ge beaver pond</w:t>
        </w:r>
      </w:ins>
      <w:ins w:id="52" w:author="Windows User" w:date="2016-08-11T11:08:00Z">
        <w:r w:rsidR="00F70AB5">
          <w:t xml:space="preserve"> complex (ShaulPond)</w:t>
        </w:r>
      </w:ins>
      <w:ins w:id="53" w:author="Windows User" w:date="2016-08-11T11:02:00Z">
        <w:r w:rsidR="00452CCD">
          <w:t xml:space="preserve"> </w:t>
        </w:r>
      </w:ins>
      <w:ins w:id="54" w:author="Windows User" w:date="2016-08-11T11:04:00Z">
        <w:r w:rsidR="00F70AB5">
          <w:t>at whos outlet</w:t>
        </w:r>
      </w:ins>
      <w:ins w:id="55" w:author="Windows User" w:date="2016-08-11T11:08:00Z">
        <w:r w:rsidR="00F70AB5">
          <w:t>s</w:t>
        </w:r>
      </w:ins>
      <w:ins w:id="56" w:author="Windows User" w:date="2016-08-11T11:05:00Z">
        <w:r w:rsidR="00F70AB5">
          <w:t xml:space="preserve"> </w:t>
        </w:r>
      </w:ins>
      <w:ins w:id="57" w:author="Windows User" w:date="2016-08-11T11:02:00Z">
        <w:r w:rsidR="00F70AB5">
          <w:t xml:space="preserve">most </w:t>
        </w:r>
      </w:ins>
      <w:ins w:id="58" w:author="Windows User" w:date="2016-08-11T11:03:00Z">
        <w:r w:rsidR="00F70AB5">
          <w:t xml:space="preserve">of the </w:t>
        </w:r>
      </w:ins>
      <w:ins w:id="59" w:author="Windows User" w:date="2016-08-11T11:05:00Z">
        <w:r w:rsidR="00F70AB5">
          <w:t xml:space="preserve">fry were </w:t>
        </w:r>
      </w:ins>
      <w:ins w:id="60" w:author="Windows User" w:date="2016-08-11T11:03:00Z">
        <w:r w:rsidR="00F70AB5">
          <w:t>captured</w:t>
        </w:r>
      </w:ins>
      <w:ins w:id="61" w:author="Windows User" w:date="2016-08-11T11:05:00Z">
        <w:r w:rsidR="00F70AB5">
          <w:t xml:space="preserve"> as</w:t>
        </w:r>
      </w:ins>
      <w:ins w:id="62" w:author="Windows User" w:date="2016-08-11T11:03:00Z">
        <w:r w:rsidR="00F70AB5">
          <w:t xml:space="preserve"> </w:t>
        </w:r>
      </w:ins>
      <w:ins w:id="63" w:author="Windows User" w:date="2016-08-11T11:07:00Z">
        <w:r w:rsidR="00F70AB5">
          <w:t xml:space="preserve">they </w:t>
        </w:r>
      </w:ins>
      <w:ins w:id="64" w:author="Windows User" w:date="2016-08-11T11:03:00Z">
        <w:r w:rsidR="00F70AB5">
          <w:t>congregat</w:t>
        </w:r>
      </w:ins>
      <w:ins w:id="65" w:author="Windows User" w:date="2016-08-11T11:07:00Z">
        <w:r w:rsidR="00F70AB5">
          <w:t>ed there.</w:t>
        </w:r>
      </w:ins>
      <w:del w:id="66" w:author="Windows User" w:date="2016-08-11T11:07:00Z">
        <w:r w:rsidR="005945CE" w:rsidDel="00F70AB5">
          <w:delText xml:space="preserve">their </w:delText>
        </w:r>
        <w:r w:rsidR="00D20DFE" w:rsidDel="00F70AB5">
          <w:delText xml:space="preserve">original </w:delText>
        </w:r>
        <w:r w:rsidR="005945CE" w:rsidDel="00F70AB5">
          <w:delText>capture site and released</w:delText>
        </w:r>
        <w:r w:rsidR="00E47949" w:rsidDel="00F70AB5">
          <w:delText>.</w:delText>
        </w:r>
      </w:del>
    </w:p>
    <w:p w:rsidR="00CA369B" w:rsidRDefault="008B77A7" w:rsidP="00F70AB5">
      <w:pPr>
        <w:pPrChange w:id="67" w:author="Windows User" w:date="2016-08-11T11:07:00Z">
          <w:pPr>
            <w:pStyle w:val="Heading3"/>
          </w:pPr>
        </w:pPrChange>
      </w:pPr>
      <w:r w:rsidRPr="008B77A7">
        <w:t>Known-Age Smolt Collection</w:t>
      </w:r>
    </w:p>
    <w:p w:rsidR="00781748" w:rsidRDefault="00CA369B" w:rsidP="00F102D3">
      <w:r>
        <w:t xml:space="preserve">Coho smolt were captured each year </w:t>
      </w:r>
      <w:r w:rsidR="00CB73D8" w:rsidRPr="00CB73D8">
        <w:t xml:space="preserve">from mid-April to early June </w:t>
      </w:r>
      <w:r>
        <w:t xml:space="preserve">at a weir operated at the outlet of </w:t>
      </w:r>
      <w:r w:rsidR="000E6ECA">
        <w:t>Hugh Smith Lake</w:t>
      </w:r>
      <w:r>
        <w:t xml:space="preserve">. </w:t>
      </w:r>
      <w:r w:rsidRPr="00CA369B">
        <w:t>The weir</w:t>
      </w:r>
      <w:r>
        <w:t>,</w:t>
      </w:r>
      <w:r w:rsidRPr="00CA369B">
        <w:t xml:space="preserve"> composed of plastic screen panels supported by a cable across the stream</w:t>
      </w:r>
      <w:r w:rsidR="00A85405">
        <w:t xml:space="preserve"> and an incline plane trap to capture fish</w:t>
      </w:r>
      <w:r>
        <w:t xml:space="preserve">, was described in detail by </w:t>
      </w:r>
      <w:r w:rsidR="001F21A7">
        <w:t xml:space="preserve">Magnus et al. (2006) and </w:t>
      </w:r>
      <w:r>
        <w:t>Shaul et al. (2009)</w:t>
      </w:r>
      <w:r w:rsidRPr="00CA369B">
        <w:t xml:space="preserve">. </w:t>
      </w:r>
      <w:r w:rsidR="00D20DFE">
        <w:t xml:space="preserve">Coho smolt were captured annually at the Berners River from </w:t>
      </w:r>
      <w:r w:rsidR="007F59D7">
        <w:t>approximately early May</w:t>
      </w:r>
      <w:r w:rsidR="00AD1079">
        <w:t xml:space="preserve"> to </w:t>
      </w:r>
      <w:r w:rsidR="007F59D7">
        <w:t>mid-June</w:t>
      </w:r>
      <w:r w:rsidR="00D20DFE">
        <w:t xml:space="preserve"> using t</w:t>
      </w:r>
      <w:r w:rsidR="00F102D3">
        <w:t>wo styles of traps</w:t>
      </w:r>
      <w:r w:rsidR="00DD2768">
        <w:t xml:space="preserve"> </w:t>
      </w:r>
      <w:r w:rsidR="00533194">
        <w:t>(Shaul and Crabtree 2014)</w:t>
      </w:r>
      <w:r w:rsidR="00A40DC4">
        <w:t>.</w:t>
      </w:r>
      <w:r w:rsidR="00781748">
        <w:t xml:space="preserve"> </w:t>
      </w:r>
      <w:r w:rsidR="00A40DC4">
        <w:t>C</w:t>
      </w:r>
      <w:r w:rsidR="00781748">
        <w:t>ustom-</w:t>
      </w:r>
      <w:r w:rsidR="000E6ECA">
        <w:t>built traps</w:t>
      </w:r>
      <w:r w:rsidR="00A40DC4">
        <w:t>,</w:t>
      </w:r>
      <w:r w:rsidR="000E6ECA">
        <w:t xml:space="preserve"> similar to oversized Gee minnow traps (Magnus et al. 2006)</w:t>
      </w:r>
      <w:r w:rsidR="00A40DC4">
        <w:t>, were</w:t>
      </w:r>
      <w:r w:rsidR="000E6ECA">
        <w:t xml:space="preserve"> baited with salmon roe and fished in the slough and river</w:t>
      </w:r>
      <w:r w:rsidR="00781748">
        <w:t xml:space="preserve">, and passive “spill traps” </w:t>
      </w:r>
      <w:r w:rsidR="00A40DC4">
        <w:t xml:space="preserve">were </w:t>
      </w:r>
      <w:r w:rsidR="00781748">
        <w:t xml:space="preserve">installed in beaver ponds. </w:t>
      </w:r>
      <w:r w:rsidR="001F21A7">
        <w:t>S</w:t>
      </w:r>
      <w:r w:rsidR="00B42BF3">
        <w:t>pill trap</w:t>
      </w:r>
      <w:r w:rsidR="001F21A7">
        <w:t>s</w:t>
      </w:r>
      <w:r w:rsidR="00B42BF3">
        <w:t xml:space="preserve"> consisted of a dewatering trough placed in the effluent flow from a beaver pond</w:t>
      </w:r>
      <w:r w:rsidR="004A6E67">
        <w:t>—</w:t>
      </w:r>
      <w:r w:rsidR="00CB73D8">
        <w:t xml:space="preserve">water was directed through </w:t>
      </w:r>
      <w:r w:rsidR="0052078C">
        <w:t xml:space="preserve">a </w:t>
      </w:r>
      <w:r w:rsidR="00B42BF3">
        <w:t xml:space="preserve">flexible 4 in. pipe attached to the end of the trough </w:t>
      </w:r>
      <w:r w:rsidR="00CB73D8">
        <w:t>and</w:t>
      </w:r>
      <w:r w:rsidR="00B42BF3">
        <w:t xml:space="preserve"> into a floating holding box where </w:t>
      </w:r>
      <w:r w:rsidR="00A40DC4">
        <w:t>migrant</w:t>
      </w:r>
      <w:r w:rsidR="00B42BF3">
        <w:t xml:space="preserve"> smolt were captured. </w:t>
      </w:r>
      <w:r w:rsidR="006C6290">
        <w:t>A</w:t>
      </w:r>
      <w:r w:rsidR="006C6290" w:rsidRPr="006C6290">
        <w:t xml:space="preserve"> large perforated panel on one side</w:t>
      </w:r>
      <w:r w:rsidR="006C6290">
        <w:t xml:space="preserve"> of the box</w:t>
      </w:r>
      <w:r w:rsidR="006C6290" w:rsidRPr="006C6290">
        <w:t xml:space="preserve"> allowed</w:t>
      </w:r>
      <w:r w:rsidR="006C6290">
        <w:t xml:space="preserve"> for water</w:t>
      </w:r>
      <w:r w:rsidR="006C6290" w:rsidRPr="006C6290">
        <w:t xml:space="preserve"> flow.</w:t>
      </w:r>
      <w:r w:rsidR="006C6290">
        <w:t xml:space="preserve"> </w:t>
      </w:r>
      <w:r w:rsidR="0052078C">
        <w:t>O</w:t>
      </w:r>
      <w:r w:rsidR="0052078C" w:rsidRPr="0052078C">
        <w:t xml:space="preserve">ther spills </w:t>
      </w:r>
      <w:r w:rsidR="00A40DC4">
        <w:t>along</w:t>
      </w:r>
      <w:r w:rsidR="0052078C" w:rsidRPr="0052078C">
        <w:t xml:space="preserve"> the beaver dam</w:t>
      </w:r>
      <w:r w:rsidR="0052078C">
        <w:t xml:space="preserve"> </w:t>
      </w:r>
      <w:r w:rsidR="0052078C" w:rsidRPr="0052078C">
        <w:t xml:space="preserve">were blocked with sand bags or plastic mesh to concentrate flow at the trough. </w:t>
      </w:r>
      <w:r w:rsidR="00247BB1" w:rsidRPr="00247BB1">
        <w:t xml:space="preserve">Four or five of these traps </w:t>
      </w:r>
      <w:r w:rsidR="00247BB1">
        <w:t>were</w:t>
      </w:r>
      <w:r w:rsidR="00247BB1" w:rsidRPr="00247BB1">
        <w:t xml:space="preserve"> installed at different locations</w:t>
      </w:r>
      <w:r w:rsidR="00CB73D8">
        <w:t xml:space="preserve"> in the drainage</w:t>
      </w:r>
      <w:r w:rsidR="00247BB1" w:rsidRPr="00247BB1">
        <w:t>.</w:t>
      </w:r>
      <w:r w:rsidR="00247BB1">
        <w:t xml:space="preserve"> (</w:t>
      </w:r>
      <w:r w:rsidR="0052078C">
        <w:t>Photo</w:t>
      </w:r>
      <w:r w:rsidR="00A40DC4">
        <w:t>graphs</w:t>
      </w:r>
      <w:r w:rsidR="00B42BF3">
        <w:t xml:space="preserve"> of </w:t>
      </w:r>
      <w:r w:rsidR="0052078C">
        <w:t xml:space="preserve">various </w:t>
      </w:r>
      <w:r w:rsidR="00B42BF3">
        <w:t>Berners River spill trap</w:t>
      </w:r>
      <w:r w:rsidR="0052078C">
        <w:t>s</w:t>
      </w:r>
      <w:r w:rsidR="00B42BF3">
        <w:t xml:space="preserve"> </w:t>
      </w:r>
      <w:r w:rsidR="00A40DC4">
        <w:t>were</w:t>
      </w:r>
      <w:r w:rsidR="00B42BF3">
        <w:t xml:space="preserve"> </w:t>
      </w:r>
      <w:r w:rsidR="00A40DC4">
        <w:t>provided by</w:t>
      </w:r>
      <w:r w:rsidR="00B42BF3">
        <w:t xml:space="preserve"> Magnus et al. 2006, page</w:t>
      </w:r>
      <w:r w:rsidR="0052078C">
        <w:t>s</w:t>
      </w:r>
      <w:r w:rsidR="00B42BF3">
        <w:t xml:space="preserve"> 6</w:t>
      </w:r>
      <w:r w:rsidR="0052078C">
        <w:t>0–62</w:t>
      </w:r>
      <w:r w:rsidR="00B42BF3">
        <w:t xml:space="preserve">). </w:t>
      </w:r>
    </w:p>
    <w:p w:rsidR="00354FE5" w:rsidRDefault="00A40DC4" w:rsidP="00127BA3">
      <w:r w:rsidRPr="00A40DC4">
        <w:t xml:space="preserve">As </w:t>
      </w:r>
      <w:r w:rsidR="008B77A7">
        <w:t xml:space="preserve">captured </w:t>
      </w:r>
      <w:r w:rsidRPr="00A40DC4">
        <w:t xml:space="preserve">smolt </w:t>
      </w:r>
      <w:r w:rsidR="0030695B">
        <w:t>were</w:t>
      </w:r>
      <w:r w:rsidRPr="00A40DC4">
        <w:t xml:space="preserve"> processed for </w:t>
      </w:r>
      <w:r w:rsidR="004A6E67">
        <w:t xml:space="preserve">coded-wire </w:t>
      </w:r>
      <w:r w:rsidRPr="00A40DC4">
        <w:t xml:space="preserve">tagging, those </w:t>
      </w:r>
      <w:r w:rsidR="004A6E67">
        <w:t xml:space="preserve">fish </w:t>
      </w:r>
      <w:r w:rsidRPr="00A40DC4">
        <w:t>already missing the</w:t>
      </w:r>
      <w:r w:rsidR="00CB73D8">
        <w:t>ir</w:t>
      </w:r>
      <w:r w:rsidRPr="00A40DC4">
        <w:t xml:space="preserve"> adipose fin were </w:t>
      </w:r>
      <w:r w:rsidR="004A6E67">
        <w:t>set aside as potential known-</w:t>
      </w:r>
      <w:r w:rsidRPr="00A40DC4">
        <w:t xml:space="preserve">age specimens. </w:t>
      </w:r>
      <w:r w:rsidR="004A6E67">
        <w:t>A</w:t>
      </w:r>
      <w:r w:rsidRPr="00A40DC4">
        <w:t>dipose</w:t>
      </w:r>
      <w:r w:rsidR="004A6E67">
        <w:t>-</w:t>
      </w:r>
      <w:r w:rsidRPr="00A40DC4">
        <w:t xml:space="preserve">clipped smolt </w:t>
      </w:r>
      <w:r w:rsidR="004A6E67">
        <w:t>were</w:t>
      </w:r>
      <w:r w:rsidRPr="00A40DC4">
        <w:t xml:space="preserve"> </w:t>
      </w:r>
      <w:r w:rsidR="004A6E67">
        <w:t>passed</w:t>
      </w:r>
      <w:r w:rsidRPr="00A40DC4">
        <w:t xml:space="preserve"> through </w:t>
      </w:r>
      <w:r w:rsidR="00544139">
        <w:t>a</w:t>
      </w:r>
      <w:r w:rsidRPr="00A40DC4">
        <w:t xml:space="preserve"> coded</w:t>
      </w:r>
      <w:r w:rsidR="004A6E67">
        <w:t xml:space="preserve"> </w:t>
      </w:r>
      <w:r w:rsidRPr="00A40DC4">
        <w:t>wire tag detector to determine which specimens contain</w:t>
      </w:r>
      <w:r w:rsidR="004A6E67">
        <w:t>ed</w:t>
      </w:r>
      <w:r w:rsidRPr="00A40DC4">
        <w:t xml:space="preserve"> tags. Those with tags </w:t>
      </w:r>
      <w:r w:rsidR="004A6E67">
        <w:t>we</w:t>
      </w:r>
      <w:r w:rsidRPr="00A40DC4">
        <w:t xml:space="preserve">re carefully examined at the adipose excision to determine if </w:t>
      </w:r>
      <w:r w:rsidR="004A6E67">
        <w:t>the</w:t>
      </w:r>
      <w:r w:rsidRPr="00A40DC4">
        <w:t xml:space="preserve"> cut </w:t>
      </w:r>
      <w:r w:rsidR="004A6E67">
        <w:t>was fresh or</w:t>
      </w:r>
      <w:r w:rsidRPr="00A40DC4">
        <w:t xml:space="preserve"> healed over. Only those that </w:t>
      </w:r>
      <w:r w:rsidR="00544139">
        <w:t>were</w:t>
      </w:r>
      <w:r w:rsidRPr="00A40DC4">
        <w:t xml:space="preserve"> healed </w:t>
      </w:r>
      <w:r w:rsidR="004A6E67">
        <w:t>we</w:t>
      </w:r>
      <w:r w:rsidRPr="00A40DC4">
        <w:t>re collected as known</w:t>
      </w:r>
      <w:r w:rsidR="004A6E67">
        <w:t>-</w:t>
      </w:r>
      <w:r w:rsidRPr="00A40DC4">
        <w:t>age samples.</w:t>
      </w:r>
      <w:r w:rsidR="006213D5">
        <w:t xml:space="preserve"> </w:t>
      </w:r>
      <w:r w:rsidR="006213D5" w:rsidRPr="006213D5">
        <w:t>A few samples turn</w:t>
      </w:r>
      <w:r w:rsidR="001F3418">
        <w:t>ed</w:t>
      </w:r>
      <w:r w:rsidR="006213D5" w:rsidRPr="006213D5">
        <w:t xml:space="preserve"> out to be fish that were tagged as presumed smolt the previous spring but which remained in freshwater another year. This error </w:t>
      </w:r>
      <w:r w:rsidR="00544139" w:rsidRPr="006213D5">
        <w:t>occur</w:t>
      </w:r>
      <w:r w:rsidR="00544139">
        <w:t>red</w:t>
      </w:r>
      <w:r w:rsidR="006213D5" w:rsidRPr="006213D5">
        <w:t xml:space="preserve"> almost exclusively with smolt captured</w:t>
      </w:r>
      <w:r w:rsidR="00544139">
        <w:t xml:space="preserve"> at the Berners River</w:t>
      </w:r>
      <w:r w:rsidR="006213D5" w:rsidRPr="006213D5">
        <w:t xml:space="preserve"> in the slough </w:t>
      </w:r>
      <w:r w:rsidR="001F3418">
        <w:t>rather than</w:t>
      </w:r>
      <w:r w:rsidR="006213D5" w:rsidRPr="006213D5">
        <w:t xml:space="preserve"> beaver pond </w:t>
      </w:r>
      <w:r w:rsidR="00354FE5">
        <w:t>areas</w:t>
      </w:r>
      <w:r w:rsidR="00544139">
        <w:t xml:space="preserve">, </w:t>
      </w:r>
      <w:r w:rsidR="006213D5" w:rsidRPr="006213D5">
        <w:t xml:space="preserve">since those areas </w:t>
      </w:r>
      <w:r w:rsidR="00544139">
        <w:t>were</w:t>
      </w:r>
      <w:r w:rsidR="006213D5" w:rsidRPr="006213D5">
        <w:t xml:space="preserve"> semi</w:t>
      </w:r>
      <w:r w:rsidR="00544139">
        <w:t>-</w:t>
      </w:r>
      <w:r w:rsidR="006213D5" w:rsidRPr="006213D5">
        <w:t xml:space="preserve">isolated </w:t>
      </w:r>
      <w:ins w:id="68" w:author="Windows User" w:date="2016-08-11T11:14:00Z">
        <w:r w:rsidR="000B7553">
          <w:t xml:space="preserve">(flood events provide opportunity for pond access) </w:t>
        </w:r>
      </w:ins>
      <w:r w:rsidR="006213D5" w:rsidRPr="006213D5">
        <w:t xml:space="preserve">from one another and fish </w:t>
      </w:r>
      <w:r w:rsidR="00544139" w:rsidRPr="00544139">
        <w:t xml:space="preserve">tagged </w:t>
      </w:r>
      <w:r w:rsidR="006213D5" w:rsidRPr="006213D5">
        <w:t xml:space="preserve">as smolt </w:t>
      </w:r>
      <w:r w:rsidR="00544139">
        <w:t>were</w:t>
      </w:r>
      <w:r w:rsidR="006213D5" w:rsidRPr="006213D5">
        <w:t xml:space="preserve"> released into the slough. </w:t>
      </w:r>
    </w:p>
    <w:p w:rsidR="00CA75F8" w:rsidRDefault="00993818" w:rsidP="00127BA3">
      <w:pPr>
        <w:rPr>
          <w:ins w:id="69" w:author="Windows User" w:date="2016-08-11T11:33:00Z"/>
          <w:highlight w:val="yellow"/>
        </w:rPr>
      </w:pPr>
      <w:r>
        <w:lastRenderedPageBreak/>
        <w:t xml:space="preserve">Smolts that were </w:t>
      </w:r>
      <w:r w:rsidR="006213D5" w:rsidRPr="006213D5">
        <w:t xml:space="preserve">selected </w:t>
      </w:r>
      <w:r>
        <w:t>as known-age samples were</w:t>
      </w:r>
      <w:r w:rsidR="006213D5" w:rsidRPr="006213D5">
        <w:t xml:space="preserve"> </w:t>
      </w:r>
      <w:r w:rsidR="00354FE5">
        <w:t>measured (snout to fork length</w:t>
      </w:r>
      <w:r w:rsidR="008A020C">
        <w:t>,</w:t>
      </w:r>
      <w:r w:rsidR="00354FE5">
        <w:t xml:space="preserve"> mm), weighed (to the nearest 0.1 g), and sampled for scales</w:t>
      </w:r>
      <w:r w:rsidR="006213D5" w:rsidRPr="006213D5">
        <w:t xml:space="preserve">. </w:t>
      </w:r>
      <w:ins w:id="70" w:author="Windows User" w:date="2016-08-11T11:18:00Z">
        <w:r w:rsidR="000B7553">
          <w:t xml:space="preserve">Ten to fifteen </w:t>
        </w:r>
      </w:ins>
      <w:del w:id="71" w:author="Windows User" w:date="2016-08-11T11:18:00Z">
        <w:r w:rsidR="00354FE5" w:rsidRPr="00354FE5" w:rsidDel="000B7553">
          <w:delText xml:space="preserve">Five to 10 </w:delText>
        </w:r>
      </w:del>
      <w:r w:rsidR="00354FE5" w:rsidRPr="00354FE5">
        <w:t xml:space="preserve">scales </w:t>
      </w:r>
      <w:r w:rsidR="00354FE5">
        <w:t>were</w:t>
      </w:r>
      <w:r w:rsidR="00354FE5" w:rsidRPr="00354FE5">
        <w:t xml:space="preserve"> taken from the left side of the fish approximately two rows above the lateral line along a diagonal downward from the posterior insertion of the dorsal fin to the anterior insertion of the anal fin (INPFC 1963). The scales </w:t>
      </w:r>
      <w:r w:rsidR="00354FE5">
        <w:t>were</w:t>
      </w:r>
      <w:r w:rsidR="00354FE5" w:rsidRPr="00354FE5">
        <w:t xml:space="preserve"> </w:t>
      </w:r>
      <w:ins w:id="72" w:author="Windows User" w:date="2016-08-11T11:22:00Z">
        <w:r w:rsidR="000B7553">
          <w:t xml:space="preserve">collected </w:t>
        </w:r>
      </w:ins>
      <w:ins w:id="73" w:author="Windows User" w:date="2016-08-11T11:23:00Z">
        <w:r w:rsidR="000B7553">
          <w:t xml:space="preserve">by scraping </w:t>
        </w:r>
      </w:ins>
      <w:del w:id="74" w:author="Windows User" w:date="2016-08-11T11:23:00Z">
        <w:r w:rsidR="00354FE5" w:rsidRPr="00354FE5" w:rsidDel="000B7553">
          <w:delText xml:space="preserve">removed </w:delText>
        </w:r>
      </w:del>
      <w:r w:rsidR="00354FE5" w:rsidRPr="00354FE5">
        <w:t xml:space="preserve">with a surgical scalpel and </w:t>
      </w:r>
      <w:ins w:id="75" w:author="Windows User" w:date="2016-08-11T11:23:00Z">
        <w:r w:rsidR="000C5795">
          <w:t xml:space="preserve">then </w:t>
        </w:r>
      </w:ins>
      <w:ins w:id="76" w:author="Windows User" w:date="2016-08-11T11:21:00Z">
        <w:r w:rsidR="000B7553">
          <w:t>were spread on a glass slide, two samples per slide</w:t>
        </w:r>
      </w:ins>
      <w:ins w:id="77" w:author="Windows User" w:date="2016-08-11T11:23:00Z">
        <w:r w:rsidR="000C5795">
          <w:t>.</w:t>
        </w:r>
      </w:ins>
      <w:ins w:id="78" w:author="Windows User" w:date="2016-08-11T11:21:00Z">
        <w:r w:rsidR="000B7553">
          <w:t xml:space="preserve"> </w:t>
        </w:r>
      </w:ins>
      <w:del w:id="79" w:author="Windows User" w:date="2016-08-11T11:24:00Z">
        <w:r w:rsidR="00354FE5" w:rsidRPr="00354FE5" w:rsidDel="000C5795">
          <w:delText>distributed separately across one of four quadrants on a glass microscope</w:delText>
        </w:r>
        <w:r w:rsidR="00354FE5" w:rsidDel="000C5795">
          <w:delText xml:space="preserve"> slide</w:delText>
        </w:r>
        <w:r w:rsidR="00A64FDF" w:rsidDel="000C5795">
          <w:delText xml:space="preserve"> </w:delText>
        </w:r>
        <w:r w:rsidR="00CB73D8" w:rsidDel="000C5795">
          <w:delText xml:space="preserve">as outlined by </w:delText>
        </w:r>
        <w:r w:rsidR="00A64FDF" w:rsidDel="000C5795">
          <w:delText xml:space="preserve">Magnus et al. </w:delText>
        </w:r>
        <w:r w:rsidR="00CB73D8" w:rsidDel="000C5795">
          <w:delText>(</w:delText>
        </w:r>
        <w:r w:rsidR="00A64FDF" w:rsidDel="000C5795">
          <w:delText>2006)</w:delText>
        </w:r>
        <w:r w:rsidR="00354FE5" w:rsidRPr="00354FE5" w:rsidDel="000C5795">
          <w:delText xml:space="preserve">. </w:delText>
        </w:r>
      </w:del>
      <w:r w:rsidR="006213D5" w:rsidRPr="006213D5">
        <w:t xml:space="preserve">An individually numbered Floy tag </w:t>
      </w:r>
      <w:r>
        <w:t>was</w:t>
      </w:r>
      <w:r w:rsidR="006213D5" w:rsidRPr="006213D5">
        <w:t xml:space="preserve"> attached to the smolt </w:t>
      </w:r>
      <w:ins w:id="80" w:author="Windows User" w:date="2016-08-11T11:28:00Z">
        <w:r w:rsidR="00C2706C">
          <w:t xml:space="preserve">carcass </w:t>
        </w:r>
      </w:ins>
      <w:r w:rsidR="006213D5" w:rsidRPr="006213D5">
        <w:t xml:space="preserve">and the entire fish </w:t>
      </w:r>
      <w:r>
        <w:t>was</w:t>
      </w:r>
      <w:r w:rsidR="006213D5" w:rsidRPr="006213D5">
        <w:t xml:space="preserve"> preserved in a bottle of ethyl alcohol.</w:t>
      </w:r>
      <w:r w:rsidR="00CB73D8">
        <w:t xml:space="preserve"> </w:t>
      </w:r>
      <w:ins w:id="81" w:author="Windows User" w:date="2016-08-11T11:29:00Z">
        <w:r w:rsidR="00C2706C">
          <w:t xml:space="preserve">These samples were later delivered to the </w:t>
        </w:r>
      </w:ins>
      <w:ins w:id="82" w:author="Windows User" w:date="2016-08-11T11:30:00Z">
        <w:r w:rsidR="00C2706C" w:rsidRPr="00CB73D8">
          <w:rPr>
            <w:highlight w:val="yellow"/>
          </w:rPr>
          <w:t>ADF&amp;G Mark, Tag and Age Laboratory where coded wir</w:t>
        </w:r>
        <w:r w:rsidR="00C2706C">
          <w:rPr>
            <w:highlight w:val="yellow"/>
          </w:rPr>
          <w:t>e tags were removed and decoded</w:t>
        </w:r>
      </w:ins>
      <w:ins w:id="83" w:author="Windows User" w:date="2016-08-11T11:33:00Z">
        <w:r w:rsidR="00CA75F8">
          <w:rPr>
            <w:highlight w:val="yellow"/>
          </w:rPr>
          <w:t>.</w:t>
        </w:r>
      </w:ins>
      <w:ins w:id="84" w:author="Windows User" w:date="2016-08-11T11:34:00Z">
        <w:r w:rsidR="00CA75F8">
          <w:rPr>
            <w:highlight w:val="yellow"/>
          </w:rPr>
          <w:t xml:space="preserve"> </w:t>
        </w:r>
      </w:ins>
      <w:ins w:id="85" w:author="Windows User" w:date="2016-08-11T11:35:00Z">
        <w:r w:rsidR="00CA75F8">
          <w:rPr>
            <w:highlight w:val="yellow"/>
          </w:rPr>
          <w:t>Using this tag information ages are assigned to the collected samples.</w:t>
        </w:r>
      </w:ins>
    </w:p>
    <w:p w:rsidR="0030695B" w:rsidDel="00CA75F8" w:rsidRDefault="00CB73D8" w:rsidP="00127BA3">
      <w:pPr>
        <w:rPr>
          <w:del w:id="86" w:author="Windows User" w:date="2016-08-11T11:36:00Z"/>
        </w:rPr>
      </w:pPr>
      <w:del w:id="87" w:author="Windows User" w:date="2016-08-11T11:36:00Z">
        <w:r w:rsidRPr="00CB73D8" w:rsidDel="00CA75F8">
          <w:rPr>
            <w:highlight w:val="yellow"/>
          </w:rPr>
          <w:delText>[[ Preserved known-age smolt were sent to the ADF&amp;G Mark, Tag and Age Laboratory where coded wir</w:delText>
        </w:r>
        <w:r w:rsidR="00DA3862" w:rsidDel="00CA75F8">
          <w:rPr>
            <w:highlight w:val="yellow"/>
          </w:rPr>
          <w:delText>e tags were removed and decoded??  Include information about recoveries of known-age adults??</w:delText>
        </w:r>
        <w:r w:rsidRPr="00CB73D8" w:rsidDel="00CA75F8">
          <w:rPr>
            <w:highlight w:val="yellow"/>
          </w:rPr>
          <w:delText xml:space="preserve"> ]]</w:delText>
        </w:r>
      </w:del>
    </w:p>
    <w:p w:rsidR="0037059E" w:rsidRDefault="00481942" w:rsidP="0037059E">
      <w:pPr>
        <w:pStyle w:val="Heading2"/>
      </w:pPr>
      <w:bookmarkStart w:id="88" w:name="_Toc441231017"/>
      <w:r>
        <w:t>Auke Lake Study</w:t>
      </w:r>
      <w:bookmarkEnd w:id="88"/>
    </w:p>
    <w:p w:rsidR="00DA3862" w:rsidRDefault="00DA3862" w:rsidP="00DA3862">
      <w:commentRangeStart w:id="89"/>
      <w:r>
        <w:t>As a routine part of monitoring the Auke Lake coho salmon population, all smolts and adults are counted as they pass the weir, and examined for presence or absence of a coded wire tag. Additionally, before release downstream of the weir all emigrating coho smolts were sorted into four size categories by fork length: small (&lt;90 mm), medium (90–110 mm), large (111–125 mm), and extra-large (&gt;125 mm).</w:t>
      </w:r>
      <w:commentRangeEnd w:id="89"/>
      <w:r>
        <w:rPr>
          <w:rStyle w:val="CommentReference"/>
        </w:rPr>
        <w:commentReference w:id="89"/>
      </w:r>
    </w:p>
    <w:p w:rsidR="00C407CF" w:rsidRDefault="00C407CF" w:rsidP="00D42DF8">
      <w:r>
        <w:t>In</w:t>
      </w:r>
      <w:r w:rsidR="007C2A3C">
        <w:t xml:space="preserve"> </w:t>
      </w:r>
      <w:r>
        <w:t>October 1992, 13 adult female and 11 adult male coho</w:t>
      </w:r>
      <w:r w:rsidR="006740C8">
        <w:t xml:space="preserve"> </w:t>
      </w:r>
      <w:r>
        <w:t>s</w:t>
      </w:r>
      <w:r w:rsidR="006740C8">
        <w:t>almon</w:t>
      </w:r>
      <w:r>
        <w:t xml:space="preserve"> were captured at the weir</w:t>
      </w:r>
      <w:r w:rsidR="009637E7">
        <w:t>,</w:t>
      </w:r>
      <w:r>
        <w:t xml:space="preserve"> held for several weeks</w:t>
      </w:r>
      <w:r w:rsidR="009637E7">
        <w:t xml:space="preserve">, and </w:t>
      </w:r>
      <w:r>
        <w:t xml:space="preserve">artificially spawned in November, which is similar to </w:t>
      </w:r>
      <w:r w:rsidR="006740C8">
        <w:t xml:space="preserve">the </w:t>
      </w:r>
      <w:r>
        <w:t>natural spawning</w:t>
      </w:r>
      <w:r w:rsidR="006740C8">
        <w:t xml:space="preserve"> time</w:t>
      </w:r>
      <w:r>
        <w:t xml:space="preserve"> in the Auke Lake system. The fertilized eggs were incubated in Heath trays at the Auke Creek Research Station.</w:t>
      </w:r>
      <w:r w:rsidR="007C2A3C">
        <w:t xml:space="preserve"> </w:t>
      </w:r>
      <w:r>
        <w:t xml:space="preserve">Water for incubation came from Auke Creek, </w:t>
      </w:r>
      <w:r w:rsidR="009637E7">
        <w:t xml:space="preserve">and </w:t>
      </w:r>
      <w:r>
        <w:t>match</w:t>
      </w:r>
      <w:r w:rsidR="009637E7">
        <w:t>ed</w:t>
      </w:r>
      <w:r>
        <w:t xml:space="preserve"> water temperature regimes expected for naturally spawned coho </w:t>
      </w:r>
      <w:r w:rsidR="006740C8">
        <w:t xml:space="preserve">salmon </w:t>
      </w:r>
      <w:r>
        <w:t>eggs.</w:t>
      </w:r>
      <w:r w:rsidR="007C2A3C">
        <w:t xml:space="preserve"> </w:t>
      </w:r>
      <w:r>
        <w:t>A total of 10,411 of the resulting coho fry were marked with a</w:t>
      </w:r>
      <w:r w:rsidR="009637E7">
        <w:t xml:space="preserve">n </w:t>
      </w:r>
      <w:commentRangeStart w:id="90"/>
      <w:r w:rsidR="009637E7">
        <w:t>adipose</w:t>
      </w:r>
      <w:r>
        <w:t xml:space="preserve"> </w:t>
      </w:r>
      <w:r w:rsidR="00D42DF8">
        <w:t>c</w:t>
      </w:r>
      <w:r>
        <w:t>lip</w:t>
      </w:r>
      <w:commentRangeEnd w:id="90"/>
      <w:r w:rsidR="00D42DF8">
        <w:rPr>
          <w:rStyle w:val="CommentReference"/>
        </w:rPr>
        <w:commentReference w:id="90"/>
      </w:r>
      <w:r w:rsidR="009637E7">
        <w:t xml:space="preserve">. During </w:t>
      </w:r>
      <w:r w:rsidR="009637E7" w:rsidRPr="009637E7">
        <w:t>25–28 May 1993</w:t>
      </w:r>
      <w:r w:rsidR="009637E7">
        <w:t xml:space="preserve">, they were </w:t>
      </w:r>
      <w:r>
        <w:t>planted as unfed fry into two different habitat types</w:t>
      </w:r>
      <w:r w:rsidR="009637E7">
        <w:t xml:space="preserve"> in the Auke Lake watershed</w:t>
      </w:r>
      <w:r>
        <w:t xml:space="preserve">: </w:t>
      </w:r>
      <w:r w:rsidR="009637E7">
        <w:t>1)</w:t>
      </w:r>
      <w:r w:rsidR="006740C8">
        <w:t xml:space="preserve"> </w:t>
      </w:r>
      <w:r>
        <w:t xml:space="preserve">shallow, weedy waters </w:t>
      </w:r>
      <w:r w:rsidR="009637E7">
        <w:t>al</w:t>
      </w:r>
      <w:r>
        <w:t>on</w:t>
      </w:r>
      <w:r w:rsidR="009637E7">
        <w:t>g</w:t>
      </w:r>
      <w:r>
        <w:t xml:space="preserve"> the lake margin, considered prime juvenile coho </w:t>
      </w:r>
      <w:r w:rsidR="006740C8">
        <w:t xml:space="preserve">salmon </w:t>
      </w:r>
      <w:r>
        <w:t>rearing habitat</w:t>
      </w:r>
      <w:r w:rsidR="006740C8">
        <w:t>,</w:t>
      </w:r>
      <w:r>
        <w:t xml:space="preserve"> and </w:t>
      </w:r>
      <w:r w:rsidR="009637E7">
        <w:t xml:space="preserve">2) </w:t>
      </w:r>
      <w:r>
        <w:t xml:space="preserve">pools in Lake Creek where coho fry </w:t>
      </w:r>
      <w:r w:rsidR="006740C8">
        <w:t xml:space="preserve">were </w:t>
      </w:r>
      <w:r>
        <w:t xml:space="preserve">frequently </w:t>
      </w:r>
      <w:r w:rsidR="006740C8">
        <w:t xml:space="preserve">observed </w:t>
      </w:r>
      <w:r>
        <w:t xml:space="preserve">in </w:t>
      </w:r>
      <w:r w:rsidR="009408F7">
        <w:t>s</w:t>
      </w:r>
      <w:r>
        <w:t xml:space="preserve">pring. </w:t>
      </w:r>
      <w:r w:rsidR="00D42DF8">
        <w:t xml:space="preserve">Adipose-clipped fish were recovered as migrant smolt at the weir </w:t>
      </w:r>
      <w:r w:rsidR="0038265F">
        <w:t>during</w:t>
      </w:r>
      <w:r w:rsidR="00D42DF8">
        <w:t xml:space="preserve"> April</w:t>
      </w:r>
      <w:r w:rsidR="0038265F">
        <w:t>–</w:t>
      </w:r>
      <w:r w:rsidR="00D42DF8">
        <w:t xml:space="preserve">June in 1994 and 1995. </w:t>
      </w:r>
      <w:r>
        <w:t>Not all marked fish were sampled.</w:t>
      </w:r>
      <w:r w:rsidR="007C2A3C">
        <w:t xml:space="preserve"> </w:t>
      </w:r>
      <w:r>
        <w:t>In 1994, only marked fish up to 110</w:t>
      </w:r>
      <w:r w:rsidR="009408F7">
        <w:t xml:space="preserve"> </w:t>
      </w:r>
      <w:r>
        <w:t>mm fork</w:t>
      </w:r>
      <w:r w:rsidR="00027285">
        <w:t xml:space="preserve"> </w:t>
      </w:r>
      <w:r>
        <w:t xml:space="preserve">length were sacrificed for </w:t>
      </w:r>
      <w:r w:rsidR="00D42DF8">
        <w:t xml:space="preserve">known-age </w:t>
      </w:r>
      <w:r>
        <w:t>samples, 125 of 488 mark recoveries.</w:t>
      </w:r>
      <w:r w:rsidR="007C2A3C">
        <w:t xml:space="preserve"> </w:t>
      </w:r>
      <w:r>
        <w:t>In 1995, all mark recoveries, 61 fish total, were sacrificed for</w:t>
      </w:r>
      <w:r w:rsidR="00E44941">
        <w:t xml:space="preserve"> known-age</w:t>
      </w:r>
      <w:r>
        <w:t xml:space="preserve"> samples.</w:t>
      </w:r>
    </w:p>
    <w:p w:rsidR="00C407CF" w:rsidRDefault="00C407CF" w:rsidP="00C407CF">
      <w:r>
        <w:t xml:space="preserve">In </w:t>
      </w:r>
      <w:r w:rsidR="009408F7">
        <w:t>s</w:t>
      </w:r>
      <w:r>
        <w:t>pring 1995, nomadic, young-of-the-year wild coho fry were captured in the downstream trap of the weir.</w:t>
      </w:r>
      <w:r w:rsidR="007C2A3C">
        <w:t xml:space="preserve"> </w:t>
      </w:r>
      <w:r>
        <w:t>Additional fry were caught with dip nets upstream of the weir to supplement weir numbers.</w:t>
      </w:r>
      <w:r w:rsidR="007C2A3C">
        <w:t xml:space="preserve"> </w:t>
      </w:r>
      <w:r>
        <w:t xml:space="preserve">Fry were </w:t>
      </w:r>
      <w:r w:rsidR="008A020C">
        <w:t>measured (snout to fork length, mm)</w:t>
      </w:r>
      <w:r w:rsidR="00F47C3A">
        <w:t>,</w:t>
      </w:r>
      <w:r w:rsidR="008A020C">
        <w:t xml:space="preserve"> </w:t>
      </w:r>
      <w:r>
        <w:t xml:space="preserve">marked with </w:t>
      </w:r>
      <w:r w:rsidR="00D42DF8">
        <w:t>an adipose</w:t>
      </w:r>
      <w:r>
        <w:t xml:space="preserve"> clip</w:t>
      </w:r>
      <w:r w:rsidR="00F47C3A">
        <w:t>,</w:t>
      </w:r>
      <w:r>
        <w:t xml:space="preserve"> and tagged with half-length coded</w:t>
      </w:r>
      <w:r w:rsidR="00CC68D4">
        <w:t xml:space="preserve"> </w:t>
      </w:r>
      <w:r>
        <w:t xml:space="preserve">wire </w:t>
      </w:r>
      <w:r w:rsidR="00B748A1">
        <w:t xml:space="preserve">tags </w:t>
      </w:r>
      <w:r>
        <w:t>in groups according to three release sites</w:t>
      </w:r>
      <w:r w:rsidR="008A020C">
        <w:t>:</w:t>
      </w:r>
      <w:r>
        <w:t xml:space="preserve"> </w:t>
      </w:r>
      <w:commentRangeStart w:id="91"/>
      <w:r>
        <w:t>Lake Creek, Auke Lake,</w:t>
      </w:r>
      <w:r w:rsidR="007C2A3C">
        <w:t xml:space="preserve"> </w:t>
      </w:r>
      <w:r>
        <w:t>and Auke Creek</w:t>
      </w:r>
      <w:commentRangeEnd w:id="91"/>
      <w:r w:rsidR="008B77A7">
        <w:rPr>
          <w:rStyle w:val="CommentReference"/>
        </w:rPr>
        <w:commentReference w:id="91"/>
      </w:r>
      <w:r>
        <w:t>.</w:t>
      </w:r>
      <w:r w:rsidR="007C2A3C">
        <w:t xml:space="preserve"> </w:t>
      </w:r>
      <w:r>
        <w:t>Each group was sampled for length</w:t>
      </w:r>
      <w:r w:rsidR="008B77A7">
        <w:t xml:space="preserve"> (snout to fork, mm)</w:t>
      </w:r>
      <w:r>
        <w:t xml:space="preserve"> and </w:t>
      </w:r>
      <w:commentRangeStart w:id="92"/>
      <w:commentRangeStart w:id="93"/>
      <w:r>
        <w:t>absence of scales</w:t>
      </w:r>
      <w:commentRangeEnd w:id="92"/>
      <w:r w:rsidR="008B77A7">
        <w:rPr>
          <w:rStyle w:val="CommentReference"/>
        </w:rPr>
        <w:commentReference w:id="92"/>
      </w:r>
      <w:r>
        <w:t>,</w:t>
      </w:r>
      <w:commentRangeEnd w:id="93"/>
      <w:r w:rsidR="009B5AF9">
        <w:rPr>
          <w:rStyle w:val="CommentReference"/>
        </w:rPr>
        <w:commentReference w:id="93"/>
      </w:r>
      <w:r>
        <w:t xml:space="preserve"> and then released on </w:t>
      </w:r>
      <w:r w:rsidR="009408F7">
        <w:t xml:space="preserve">2 </w:t>
      </w:r>
      <w:r>
        <w:t xml:space="preserve">June, </w:t>
      </w:r>
      <w:r w:rsidR="009408F7">
        <w:t xml:space="preserve">19 </w:t>
      </w:r>
      <w:r>
        <w:t xml:space="preserve">June, and </w:t>
      </w:r>
      <w:r w:rsidR="009408F7">
        <w:t xml:space="preserve">19 </w:t>
      </w:r>
      <w:r>
        <w:t>June 1995, respectively.</w:t>
      </w:r>
      <w:r w:rsidR="007C2A3C">
        <w:t xml:space="preserve"> </w:t>
      </w:r>
      <w:r>
        <w:t xml:space="preserve">Pre-release tag retention </w:t>
      </w:r>
      <w:r w:rsidR="008B77A7">
        <w:t>was</w:t>
      </w:r>
      <w:r>
        <w:t xml:space="preserve"> 100%, 100%, and 99.5%, respectively.</w:t>
      </w:r>
      <w:r w:rsidR="007C2A3C">
        <w:t xml:space="preserve"> </w:t>
      </w:r>
      <w:r>
        <w:t xml:space="preserve">In </w:t>
      </w:r>
      <w:r w:rsidR="009408F7">
        <w:t>s</w:t>
      </w:r>
      <w:r>
        <w:t xml:space="preserve">ummer and </w:t>
      </w:r>
      <w:r w:rsidR="009408F7">
        <w:t>f</w:t>
      </w:r>
      <w:r>
        <w:t>all 1995, baited minnow traps were used to catch juvenile coho</w:t>
      </w:r>
      <w:r w:rsidR="008B77A7">
        <w:t xml:space="preserve"> </w:t>
      </w:r>
      <w:r>
        <w:t>s</w:t>
      </w:r>
      <w:r w:rsidR="008B77A7">
        <w:t>almon</w:t>
      </w:r>
      <w:r w:rsidR="008B77A7" w:rsidRPr="008B77A7">
        <w:t xml:space="preserve"> in Auke Lake</w:t>
      </w:r>
      <w:r>
        <w:t>.</w:t>
      </w:r>
      <w:r w:rsidR="007C2A3C">
        <w:t xml:space="preserve"> </w:t>
      </w:r>
      <w:r>
        <w:t xml:space="preserve">The few </w:t>
      </w:r>
      <w:r w:rsidR="00B748A1">
        <w:t>adipose-clipped</w:t>
      </w:r>
      <w:r>
        <w:t xml:space="preserve"> fish </w:t>
      </w:r>
      <w:r w:rsidR="008B77A7">
        <w:t xml:space="preserve">that were </w:t>
      </w:r>
      <w:r>
        <w:t xml:space="preserve">captured were checked for </w:t>
      </w:r>
      <w:r w:rsidR="008B77A7">
        <w:t xml:space="preserve">the </w:t>
      </w:r>
      <w:r>
        <w:t>presence of a coded</w:t>
      </w:r>
      <w:r w:rsidR="00CC68D4">
        <w:t xml:space="preserve"> </w:t>
      </w:r>
      <w:r>
        <w:t>wire tag using a field detector, sampled for length and scales, then released back into the lake.</w:t>
      </w:r>
      <w:r w:rsidR="007C2A3C">
        <w:t xml:space="preserve"> </w:t>
      </w:r>
      <w:r w:rsidR="0038265F">
        <w:t xml:space="preserve">Adipose-clipped fish were also recovered and sampled as migrant smolt at the weir during </w:t>
      </w:r>
      <w:r w:rsidR="009258FD">
        <w:t xml:space="preserve">April–June 1996 and 1997, </w:t>
      </w:r>
      <w:r w:rsidR="0038265F">
        <w:t>a</w:t>
      </w:r>
      <w:r>
        <w:t xml:space="preserve">ll </w:t>
      </w:r>
      <w:r w:rsidR="0038265F">
        <w:t xml:space="preserve">of which </w:t>
      </w:r>
      <w:r>
        <w:t>were sacrificed for tag removal.</w:t>
      </w:r>
    </w:p>
    <w:p w:rsidR="00C13E21" w:rsidRDefault="00C13E21" w:rsidP="00CB73D8">
      <w:r>
        <w:lastRenderedPageBreak/>
        <w:t xml:space="preserve">Auke Lake coho smolt were measured, weighed, and sampled for scales following the same protocols used at Hugh Smith Lake and the Berners River. </w:t>
      </w:r>
      <w:r w:rsidRPr="00C13E21">
        <w:rPr>
          <w:highlight w:val="yellow"/>
        </w:rPr>
        <w:t>[[ More on how samples were shared with ADF&amp;G; other stuff? ]]</w:t>
      </w:r>
    </w:p>
    <w:p w:rsidR="00CB73D8" w:rsidRDefault="00CB73D8" w:rsidP="00CB73D8">
      <w:commentRangeStart w:id="94"/>
      <w:r>
        <w:t xml:space="preserve">Age determinations were based on examinations of scale images at 70× on a microfiche viewing projector. Criteria used to assign ages were similar to those of Mosher (1968). Photographs of selected scales were taken on a Leitz Laborlux S (trademark) microscope mounted with a Wild Leitz MPS 46 Photoautomat (trademark) camera using 35 mm Kodak Kodalith (trademark) </w:t>
      </w:r>
      <w:commentRangeStart w:id="95"/>
      <w:r>
        <w:t>film</w:t>
      </w:r>
      <w:commentRangeEnd w:id="95"/>
      <w:r w:rsidR="00DE0303">
        <w:rPr>
          <w:rStyle w:val="CommentReference"/>
        </w:rPr>
        <w:commentReference w:id="95"/>
      </w:r>
      <w:r>
        <w:t>.</w:t>
      </w:r>
      <w:commentRangeEnd w:id="94"/>
      <w:r w:rsidR="00F47C3A">
        <w:rPr>
          <w:rStyle w:val="CommentReference"/>
        </w:rPr>
        <w:commentReference w:id="94"/>
      </w:r>
    </w:p>
    <w:p w:rsidR="00CB73D8" w:rsidRDefault="00CB73D8" w:rsidP="00C407CF"/>
    <w:p w:rsidR="00ED385A" w:rsidRDefault="00ED385A" w:rsidP="00ED385A">
      <w:pPr>
        <w:pStyle w:val="Heading1"/>
      </w:pPr>
      <w:bookmarkStart w:id="97" w:name="_Toc441231029"/>
      <w:r>
        <w:t>References Cited</w:t>
      </w:r>
      <w:bookmarkEnd w:id="97"/>
    </w:p>
    <w:p w:rsidR="006B200F" w:rsidRDefault="006B200F" w:rsidP="00ED49DB">
      <w:pPr>
        <w:pStyle w:val="Lit-Cited"/>
      </w:pPr>
      <w:r>
        <w:t>Gray, P. L., and R. A. Marriott.  1986.  Rearing coho salmon (</w:t>
      </w:r>
      <w:r w:rsidRPr="006B200F">
        <w:rPr>
          <w:i/>
        </w:rPr>
        <w:t>Oncorhynchus kisutch</w:t>
      </w:r>
      <w:r>
        <w:t>) surveys of 16 southeastern Alaska watersheds.  Alaska Department of Fish and Game, Division of Commercial Fisheries, Technical Data Report No. 173, Juneau.</w:t>
      </w:r>
    </w:p>
    <w:p w:rsidR="007819F5" w:rsidRDefault="007819F5" w:rsidP="00ED49DB">
      <w:pPr>
        <w:pStyle w:val="Lit-Cited"/>
      </w:pPr>
      <w:r>
        <w:t>Gray, P. L., K. R. Florey, J. F. Koerner, and R. A. Marriott.  1978.  Coho salmon (</w:t>
      </w:r>
      <w:r w:rsidRPr="007819F5">
        <w:rPr>
          <w:i/>
        </w:rPr>
        <w:t>Oncorhynchus kisutch</w:t>
      </w:r>
      <w:r>
        <w:t xml:space="preserve">) </w:t>
      </w:r>
      <w:r w:rsidR="006B200F">
        <w:t>fluorescent pigment mark-recovery program for the Taku, Berners, and Chilkat rivers in southeastern Alaska (1972–1974).  Alaska Department of Fish and Game, Division of Commercial Fisheries, Informational Leaflet No. 176, Juneau.</w:t>
      </w:r>
    </w:p>
    <w:p w:rsidR="00186A0C" w:rsidRDefault="00186A0C" w:rsidP="00ED49DB">
      <w:pPr>
        <w:pStyle w:val="Lit-Cited"/>
      </w:pPr>
      <w:r>
        <w:t>Lum, J. L., and S. G. Taylor.  2004.  Dolly Varden and cutthroat trout migrations at Auke Creek in 2002, and abundance of cutthroat trout in Auke Lake, Southeast Alaska.  Alaska Department of Fish and Game, Fishery Data Series No. 04-12, Anchorage.</w:t>
      </w:r>
    </w:p>
    <w:p w:rsidR="00E90650" w:rsidRDefault="00E90650" w:rsidP="00ED49DB">
      <w:pPr>
        <w:pStyle w:val="Lit-Cited"/>
      </w:pPr>
      <w:r>
        <w:t>Lum, J. L., K. Kondzela, J. D. Jones, and S. G. Taylor.  1998.  Dolly Varden char and sea-run cutthroat trout populations at Auke Lake, Southeast Alaska, during 1997.  Alaska Department of Fish and Game, Fishery Data Series No. 98-43, Anchorage.</w:t>
      </w:r>
    </w:p>
    <w:p w:rsidR="00DD2768" w:rsidRDefault="00DD2768" w:rsidP="00ED49DB">
      <w:pPr>
        <w:pStyle w:val="Lit-Cited"/>
      </w:pPr>
      <w:r>
        <w:t>Magnus, D. L., D. Brandenburger, K. F. Crabtree, K. A. Pahlke, and S. A. McPherson.  2006.  Juvenile salmon capture and coded wire tagging manual.  Alaska Department of Fish and Game, Special Publication No. 06-31, Anchorage.</w:t>
      </w:r>
    </w:p>
    <w:p w:rsidR="007A154D" w:rsidRDefault="007A154D" w:rsidP="00ED49DB">
      <w:pPr>
        <w:pStyle w:val="Lit-Cited"/>
      </w:pPr>
      <w:r>
        <w:t>Shaul, L. D., and K. F. Crabtree.  2014.  Operational plan:  Southeast Alaska coho stock assessment.  Alaska Department of Fish and Game, Regional Operational Plan, CF.1J14-02, Douglas.</w:t>
      </w:r>
    </w:p>
    <w:p w:rsidR="00ED49DB" w:rsidRDefault="00ED49DB" w:rsidP="00ED49DB">
      <w:pPr>
        <w:pStyle w:val="Lit-Cited"/>
      </w:pPr>
      <w:r>
        <w:t>Shaul, L. D., and B. Van Alen.  2001.  Status of coho salmon stocks in the Northern Boundary Area through 1998.  Alaska Department of Fish and Game, Division of Commercial Fisheries, Regional Information Report 1J01-01.</w:t>
      </w:r>
    </w:p>
    <w:p w:rsidR="00ED49DB" w:rsidRDefault="00ED49DB" w:rsidP="00ED49DB">
      <w:pPr>
        <w:pStyle w:val="Lit-Cited"/>
      </w:pPr>
      <w:r w:rsidRPr="00ED49DB">
        <w:t>Shaul, L. D., P. L. Gray, and J. F. Koerner.  1985.  Coded wire tagging of wild coho (</w:t>
      </w:r>
      <w:r w:rsidRPr="007819F5">
        <w:rPr>
          <w:i/>
        </w:rPr>
        <w:t>Oncorhynchus kisutch</w:t>
      </w:r>
      <w:r w:rsidRPr="00ED49DB">
        <w:t>) stocks in Southeastern Alaska, 1982–1983.  Alaska Department of Fish and Game, Division of Commercial Fisheries, Technical Data Report No. 140, Juneau.</w:t>
      </w:r>
    </w:p>
    <w:p w:rsidR="00ED49DB" w:rsidRDefault="00ED49DB" w:rsidP="00ED49DB">
      <w:pPr>
        <w:pStyle w:val="Lit-Cited"/>
      </w:pPr>
      <w:r w:rsidRPr="00ED49DB">
        <w:t>Shaul, L. D., K. F. Crabtree, M. Kemp, and N. Olmstead.  2009.  Coho salmon studies at Hugh Smith Lake, 1982–2007.  Alaska Department of Fish and Game, Fishery Manuscript No. 09-04, Anchorage.</w:t>
      </w:r>
    </w:p>
    <w:p w:rsidR="00ED49DB" w:rsidRPr="009C0804" w:rsidRDefault="00367E7F" w:rsidP="00ED49DB">
      <w:pPr>
        <w:pStyle w:val="Lit-Cited"/>
      </w:pPr>
      <w:r>
        <w:t>Shaul, L. D., K. Crabtree, E. Jones, S. McCurdy, and B. Elliot.  2011.  Coho salmon stock status and escapement goals in Southeast Alaska.  Alaska Department of Fish and Game, Special Publication No. 11-23, Anchorage.</w:t>
      </w:r>
    </w:p>
    <w:p w:rsidR="00ED49DB" w:rsidRPr="00ED49DB" w:rsidRDefault="00ED49DB" w:rsidP="00ED49DB"/>
    <w:sectPr w:rsidR="00ED49DB" w:rsidRPr="00ED49DB" w:rsidSect="0037059E">
      <w:headerReference w:type="default" r:id="rId10"/>
      <w:footerReference w:type="default" r:id="rId11"/>
      <w:pgSz w:w="12240" w:h="15840" w:code="1"/>
      <w:pgMar w:top="1440" w:right="1440" w:bottom="1440" w:left="1440" w:header="720" w:footer="547" w:gutter="0"/>
      <w:pgNumType w:start="1"/>
      <w:cols w:space="432"/>
      <w:formProt w:val="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4" w:author="Windows User" w:date="2016-08-03T17:03:00Z" w:initials="WU">
    <w:p w:rsidR="005D072F" w:rsidRDefault="005D072F">
      <w:pPr>
        <w:pStyle w:val="CommentText"/>
      </w:pPr>
      <w:r>
        <w:rPr>
          <w:rStyle w:val="CommentReference"/>
        </w:rPr>
        <w:annotationRef/>
      </w:r>
      <w:r>
        <w:t>These are first years that fry were tagged.</w:t>
      </w:r>
    </w:p>
  </w:comment>
  <w:comment w:id="25" w:author="Heinl, Steve (DFG)" w:date="2016-02-09T16:10:00Z" w:initials="HS(">
    <w:p w:rsidR="00AD189E" w:rsidRDefault="00AD189E">
      <w:pPr>
        <w:pStyle w:val="CommentText"/>
      </w:pPr>
      <w:r>
        <w:rPr>
          <w:rStyle w:val="CommentReference"/>
        </w:rPr>
        <w:annotationRef/>
      </w:r>
      <w:r>
        <w:t>Jacked this in here.</w:t>
      </w:r>
    </w:p>
  </w:comment>
  <w:comment w:id="27" w:author="Windows User" w:date="2016-08-11T10:34:00Z" w:initials="WU">
    <w:p w:rsidR="005D072F" w:rsidRDefault="005D072F">
      <w:pPr>
        <w:pStyle w:val="CommentText"/>
      </w:pPr>
      <w:r>
        <w:rPr>
          <w:rStyle w:val="CommentReference"/>
        </w:rPr>
        <w:annotationRef/>
      </w:r>
      <w:r>
        <w:t>Actually most of the spawning occurs above where the separate forks converge into one channel where it is a small swift flowing clear water river with</w:t>
      </w:r>
      <w:r w:rsidR="009B5AF9">
        <w:t xml:space="preserve"> a rocky bottom of cobble and gravel and intermittent pools</w:t>
      </w:r>
      <w:r>
        <w:t>. Most rearing habitat is well below the spawning areas w</w:t>
      </w:r>
      <w:r w:rsidR="00F1135D">
        <w:t>h</w:t>
      </w:r>
      <w:r>
        <w:t xml:space="preserve">ere the bottom substrate is mostly sand or mud and sloughs, ponds and swamps </w:t>
      </w:r>
      <w:r w:rsidR="00F1135D">
        <w:t>are</w:t>
      </w:r>
      <w:r>
        <w:t xml:space="preserve"> commonplace.</w:t>
      </w:r>
    </w:p>
  </w:comment>
  <w:comment w:id="41" w:author="Heinl, Steve (DFG)" w:date="2016-02-09T16:11:00Z" w:initials="HS(">
    <w:p w:rsidR="00AD189E" w:rsidRDefault="00AD189E">
      <w:pPr>
        <w:pStyle w:val="CommentText"/>
      </w:pPr>
      <w:r>
        <w:rPr>
          <w:rStyle w:val="CommentReference"/>
        </w:rPr>
        <w:annotationRef/>
      </w:r>
      <w:r>
        <w:t>Maybe other or different reports to cite for description of weir operations?</w:t>
      </w:r>
    </w:p>
  </w:comment>
  <w:comment w:id="42" w:author="Windows User" w:date="2016-08-03T17:02:00Z" w:initials="WU">
    <w:p w:rsidR="005D072F" w:rsidRDefault="005D072F">
      <w:pPr>
        <w:pStyle w:val="CommentText"/>
      </w:pPr>
      <w:r>
        <w:rPr>
          <w:rStyle w:val="CommentReference"/>
        </w:rPr>
        <w:annotationRef/>
      </w:r>
      <w:r>
        <w:t>Yeah, methods described by somebody else!</w:t>
      </w:r>
    </w:p>
  </w:comment>
  <w:comment w:id="47" w:author="Windows User" w:date="2016-08-03T17:01:00Z" w:initials="WU">
    <w:p w:rsidR="005D072F" w:rsidRDefault="005D072F">
      <w:pPr>
        <w:pStyle w:val="CommentText"/>
      </w:pPr>
      <w:r>
        <w:rPr>
          <w:rStyle w:val="CommentReference"/>
        </w:rPr>
        <w:annotationRef/>
      </w:r>
      <w:r>
        <w:t>Not sure what the “not sure” is about?</w:t>
      </w:r>
    </w:p>
  </w:comment>
  <w:comment w:id="45" w:author="Heinl, Steve (DFG)" w:date="2016-02-04T15:25:00Z" w:initials="HS(">
    <w:p w:rsidR="00E55C70" w:rsidRDefault="00E55C70">
      <w:pPr>
        <w:pStyle w:val="CommentText"/>
      </w:pPr>
      <w:r>
        <w:rPr>
          <w:rStyle w:val="CommentReference"/>
        </w:rPr>
        <w:annotationRef/>
      </w:r>
      <w:r>
        <w:t>Not sure what is meant here.</w:t>
      </w:r>
    </w:p>
  </w:comment>
  <w:comment w:id="89" w:author="Heinl, Steve (DFG)" w:date="2016-02-09T15:25:00Z" w:initials="HS(">
    <w:p w:rsidR="00DA3862" w:rsidRDefault="00DA3862">
      <w:pPr>
        <w:pStyle w:val="CommentText"/>
      </w:pPr>
      <w:r>
        <w:rPr>
          <w:rStyle w:val="CommentReference"/>
        </w:rPr>
        <w:annotationRef/>
      </w:r>
      <w:r>
        <w:t xml:space="preserve">Not really sure how this </w:t>
      </w:r>
      <w:r w:rsidR="0094564E">
        <w:t xml:space="preserve">paragraph </w:t>
      </w:r>
      <w:r>
        <w:t>fits into the study described below – maybe this information isn’t needed?</w:t>
      </w:r>
    </w:p>
  </w:comment>
  <w:comment w:id="90" w:author="Heinl, Steve (DFG)" w:date="2016-02-08T16:05:00Z" w:initials="HS(">
    <w:p w:rsidR="00D42DF8" w:rsidRDefault="00D42DF8">
      <w:pPr>
        <w:pStyle w:val="CommentText"/>
      </w:pPr>
      <w:r>
        <w:rPr>
          <w:rStyle w:val="CommentReference"/>
        </w:rPr>
        <w:annotationRef/>
      </w:r>
      <w:r>
        <w:t xml:space="preserve">I assume this was an adipose clip – it </w:t>
      </w:r>
      <w:r w:rsidR="00F47C3A">
        <w:t xml:space="preserve">just </w:t>
      </w:r>
      <w:r>
        <w:t>said “fin clip”.</w:t>
      </w:r>
    </w:p>
  </w:comment>
  <w:comment w:id="91" w:author="Heinl, Steve (DFG)" w:date="2016-02-08T15:44:00Z" w:initials="HS(">
    <w:p w:rsidR="008B77A7" w:rsidRDefault="008B77A7">
      <w:pPr>
        <w:pStyle w:val="CommentText"/>
      </w:pPr>
      <w:r>
        <w:rPr>
          <w:rStyle w:val="CommentReference"/>
        </w:rPr>
        <w:annotationRef/>
      </w:r>
      <w:r>
        <w:t>How many tagged fry were released at these locations?</w:t>
      </w:r>
    </w:p>
  </w:comment>
  <w:comment w:id="92" w:author="Heinl, Steve (DFG)" w:date="2016-02-08T15:40:00Z" w:initials="HS(">
    <w:p w:rsidR="008B77A7" w:rsidRDefault="008B77A7">
      <w:pPr>
        <w:pStyle w:val="CommentText"/>
      </w:pPr>
      <w:r>
        <w:rPr>
          <w:rStyle w:val="CommentReference"/>
        </w:rPr>
        <w:annotationRef/>
      </w:r>
      <w:r>
        <w:t>Absence of scales?</w:t>
      </w:r>
    </w:p>
  </w:comment>
  <w:comment w:id="93" w:author="Windows User" w:date="2016-08-03T17:21:00Z" w:initials="WU">
    <w:p w:rsidR="009B5AF9" w:rsidRDefault="009B5AF9">
      <w:pPr>
        <w:pStyle w:val="CommentText"/>
      </w:pPr>
      <w:r>
        <w:rPr>
          <w:rStyle w:val="CommentReference"/>
        </w:rPr>
        <w:annotationRef/>
      </w:r>
      <w:r>
        <w:t>Absence… might have to contact Craig Farrington to ask about this. This isn’t my writing here nor do I know much about the project.</w:t>
      </w:r>
    </w:p>
  </w:comment>
  <w:comment w:id="95" w:author="Windows User" w:date="2016-08-11T11:46:00Z" w:initials="WU">
    <w:p w:rsidR="00DE0303" w:rsidRDefault="00DE0303">
      <w:pPr>
        <w:pStyle w:val="CommentText"/>
      </w:pPr>
      <w:r>
        <w:rPr>
          <w:rStyle w:val="CommentReference"/>
        </w:rPr>
        <w:annotationRef/>
      </w:r>
      <w:r>
        <w:t xml:space="preserve">Use of microfiche is the same except for the magnification which </w:t>
      </w:r>
      <w:bookmarkStart w:id="96" w:name="_GoBack"/>
      <w:bookmarkEnd w:id="96"/>
      <w:r>
        <w:t>is variable. The photo info is dated and is particular to the Auke Lake study.</w:t>
      </w:r>
    </w:p>
  </w:comment>
  <w:comment w:id="94" w:author="Heinl, Steve (DFG)" w:date="2016-02-08T16:02:00Z" w:initials="HS(">
    <w:p w:rsidR="00F47C3A" w:rsidRDefault="00F47C3A">
      <w:pPr>
        <w:pStyle w:val="CommentText"/>
      </w:pPr>
      <w:r>
        <w:rPr>
          <w:rStyle w:val="CommentReference"/>
        </w:rPr>
        <w:annotationRef/>
      </w:r>
      <w:r w:rsidRPr="00F47C3A">
        <w:t>This was in the Methods section, but assume this is general information that pertains to all sites, not just Auke Lake.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3024" w:rsidRDefault="00DF3024">
      <w:r>
        <w:separator/>
      </w:r>
    </w:p>
  </w:endnote>
  <w:endnote w:type="continuationSeparator" w:id="0">
    <w:p w:rsidR="00DF3024" w:rsidRDefault="00DF3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22EE" w:rsidRDefault="00B122EE">
    <w:pPr>
      <w:pStyle w:val="Footer"/>
      <w:jc w:val="center"/>
    </w:pPr>
    <w:r>
      <w:fldChar w:fldCharType="begin"/>
    </w:r>
    <w:r>
      <w:instrText xml:space="preserve"> PAGE   \* MERGEFORMAT </w:instrText>
    </w:r>
    <w:r>
      <w:fldChar w:fldCharType="separate"/>
    </w:r>
    <w:r w:rsidR="00DE0303">
      <w:rPr>
        <w:noProof/>
      </w:rPr>
      <w:t>5</w:t>
    </w:r>
    <w:r>
      <w:rPr>
        <w:noProof/>
      </w:rPr>
      <w:fldChar w:fldCharType="end"/>
    </w:r>
  </w:p>
  <w:p w:rsidR="00B122EE" w:rsidRDefault="00B122E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3024" w:rsidRDefault="00DF3024">
      <w:r>
        <w:separator/>
      </w:r>
    </w:p>
  </w:footnote>
  <w:footnote w:type="continuationSeparator" w:id="0">
    <w:p w:rsidR="00DF3024" w:rsidRDefault="00DF30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22EE" w:rsidRDefault="00B122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83523"/>
    <w:multiLevelType w:val="hybridMultilevel"/>
    <w:tmpl w:val="BF466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CF47EE"/>
    <w:multiLevelType w:val="hybridMultilevel"/>
    <w:tmpl w:val="5D749DAA"/>
    <w:lvl w:ilvl="0" w:tplc="04090001">
      <w:start w:val="1"/>
      <w:numFmt w:val="bullet"/>
      <w:lvlText w:val=""/>
      <w:lvlJc w:val="left"/>
      <w:pPr>
        <w:tabs>
          <w:tab w:val="num" w:pos="720"/>
        </w:tabs>
        <w:ind w:left="720" w:hanging="360"/>
      </w:pPr>
      <w:rPr>
        <w:rFonts w:ascii="Symbol" w:hAnsi="Symbol" w:hint="default"/>
      </w:rPr>
    </w:lvl>
    <w:lvl w:ilvl="1" w:tplc="1DDC0244">
      <w:start w:val="1"/>
      <w:numFmt w:val="bullet"/>
      <w:pStyle w:val="Bulletedtes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F8036ED"/>
    <w:multiLevelType w:val="hybridMultilevel"/>
    <w:tmpl w:val="E5D0F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7" w:nlCheck="1" w:checkStyle="1"/>
  <w:activeWritingStyle w:appName="MSWord" w:lang="en-US" w:vendorID="64" w:dllVersion="131078" w:nlCheck="1"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InstantFormat" w:val="&lt;ENInstantFormat&gt;&lt;Enabled&gt;0&lt;/Enabled&gt;&lt;ScanUnformatted&gt;1&lt;/ScanUnformatted&gt;&lt;ScanChanges&gt;1&lt;/ScanChanges&gt;&lt;/ENInstantFormat&gt;"/>
  </w:docVars>
  <w:rsids>
    <w:rsidRoot w:val="004E258D"/>
    <w:rsid w:val="0001174E"/>
    <w:rsid w:val="00027285"/>
    <w:rsid w:val="000540E2"/>
    <w:rsid w:val="00054576"/>
    <w:rsid w:val="00076254"/>
    <w:rsid w:val="000A3EF3"/>
    <w:rsid w:val="000B23A1"/>
    <w:rsid w:val="000B7553"/>
    <w:rsid w:val="000C4930"/>
    <w:rsid w:val="000C5795"/>
    <w:rsid w:val="000C77D8"/>
    <w:rsid w:val="000D1F7D"/>
    <w:rsid w:val="000D5F9F"/>
    <w:rsid w:val="000D67EC"/>
    <w:rsid w:val="000E20E5"/>
    <w:rsid w:val="000E6ECA"/>
    <w:rsid w:val="000F2443"/>
    <w:rsid w:val="001151DA"/>
    <w:rsid w:val="00121659"/>
    <w:rsid w:val="00127BA3"/>
    <w:rsid w:val="00151954"/>
    <w:rsid w:val="00167346"/>
    <w:rsid w:val="001732EE"/>
    <w:rsid w:val="00186A0C"/>
    <w:rsid w:val="001A1B3A"/>
    <w:rsid w:val="001A3A5D"/>
    <w:rsid w:val="001C7E11"/>
    <w:rsid w:val="001E20A8"/>
    <w:rsid w:val="001E5209"/>
    <w:rsid w:val="001E7A5F"/>
    <w:rsid w:val="001F0B8B"/>
    <w:rsid w:val="001F21A7"/>
    <w:rsid w:val="001F3418"/>
    <w:rsid w:val="001F6300"/>
    <w:rsid w:val="001F7EF2"/>
    <w:rsid w:val="0020077B"/>
    <w:rsid w:val="002143F2"/>
    <w:rsid w:val="00215D10"/>
    <w:rsid w:val="002311E4"/>
    <w:rsid w:val="002364D9"/>
    <w:rsid w:val="00247BB1"/>
    <w:rsid w:val="00257F46"/>
    <w:rsid w:val="00264FE3"/>
    <w:rsid w:val="00271AF0"/>
    <w:rsid w:val="002B597C"/>
    <w:rsid w:val="002B6F29"/>
    <w:rsid w:val="002C766D"/>
    <w:rsid w:val="002F6139"/>
    <w:rsid w:val="002F7069"/>
    <w:rsid w:val="00304067"/>
    <w:rsid w:val="003050AC"/>
    <w:rsid w:val="003060A1"/>
    <w:rsid w:val="0030695B"/>
    <w:rsid w:val="00313756"/>
    <w:rsid w:val="0031512D"/>
    <w:rsid w:val="00326865"/>
    <w:rsid w:val="0035240B"/>
    <w:rsid w:val="00354FE5"/>
    <w:rsid w:val="00367D8F"/>
    <w:rsid w:val="00367E7F"/>
    <w:rsid w:val="00370392"/>
    <w:rsid w:val="0037059E"/>
    <w:rsid w:val="0038265F"/>
    <w:rsid w:val="003835EA"/>
    <w:rsid w:val="003975F0"/>
    <w:rsid w:val="003A1590"/>
    <w:rsid w:val="003F08DB"/>
    <w:rsid w:val="0041107B"/>
    <w:rsid w:val="00411E30"/>
    <w:rsid w:val="004236AA"/>
    <w:rsid w:val="00426BA4"/>
    <w:rsid w:val="00431F16"/>
    <w:rsid w:val="00440322"/>
    <w:rsid w:val="00452CCD"/>
    <w:rsid w:val="0046037E"/>
    <w:rsid w:val="0047622A"/>
    <w:rsid w:val="00481942"/>
    <w:rsid w:val="0049171C"/>
    <w:rsid w:val="00494921"/>
    <w:rsid w:val="004A3D7F"/>
    <w:rsid w:val="004A6E67"/>
    <w:rsid w:val="004B3E4C"/>
    <w:rsid w:val="004D2D7B"/>
    <w:rsid w:val="004D661F"/>
    <w:rsid w:val="004E0162"/>
    <w:rsid w:val="004E258D"/>
    <w:rsid w:val="0052078C"/>
    <w:rsid w:val="00525B86"/>
    <w:rsid w:val="0052685F"/>
    <w:rsid w:val="00533194"/>
    <w:rsid w:val="00544139"/>
    <w:rsid w:val="0054595E"/>
    <w:rsid w:val="00556AD1"/>
    <w:rsid w:val="00557408"/>
    <w:rsid w:val="005574ED"/>
    <w:rsid w:val="00575633"/>
    <w:rsid w:val="00580B14"/>
    <w:rsid w:val="00590296"/>
    <w:rsid w:val="005945CE"/>
    <w:rsid w:val="005A77BA"/>
    <w:rsid w:val="005B303B"/>
    <w:rsid w:val="005D072F"/>
    <w:rsid w:val="005D1CE3"/>
    <w:rsid w:val="005D1DB7"/>
    <w:rsid w:val="005E3A49"/>
    <w:rsid w:val="005E6647"/>
    <w:rsid w:val="006213D5"/>
    <w:rsid w:val="00650599"/>
    <w:rsid w:val="006545A6"/>
    <w:rsid w:val="0066084C"/>
    <w:rsid w:val="00671569"/>
    <w:rsid w:val="00672F13"/>
    <w:rsid w:val="006740C8"/>
    <w:rsid w:val="00681C21"/>
    <w:rsid w:val="00693F29"/>
    <w:rsid w:val="006A6A23"/>
    <w:rsid w:val="006B200F"/>
    <w:rsid w:val="006C052F"/>
    <w:rsid w:val="006C6290"/>
    <w:rsid w:val="006C6A3B"/>
    <w:rsid w:val="006D6645"/>
    <w:rsid w:val="006D6E10"/>
    <w:rsid w:val="0070631C"/>
    <w:rsid w:val="00711CE8"/>
    <w:rsid w:val="007145CE"/>
    <w:rsid w:val="007226D2"/>
    <w:rsid w:val="00734CA7"/>
    <w:rsid w:val="00781748"/>
    <w:rsid w:val="007819F5"/>
    <w:rsid w:val="00785EDE"/>
    <w:rsid w:val="0078732B"/>
    <w:rsid w:val="007A154D"/>
    <w:rsid w:val="007A6477"/>
    <w:rsid w:val="007B4B8F"/>
    <w:rsid w:val="007C079F"/>
    <w:rsid w:val="007C177B"/>
    <w:rsid w:val="007C2A3C"/>
    <w:rsid w:val="007E12B3"/>
    <w:rsid w:val="007E1CA2"/>
    <w:rsid w:val="007E785E"/>
    <w:rsid w:val="007F3C80"/>
    <w:rsid w:val="007F59D7"/>
    <w:rsid w:val="007F72F4"/>
    <w:rsid w:val="00823776"/>
    <w:rsid w:val="008303F8"/>
    <w:rsid w:val="00835AE4"/>
    <w:rsid w:val="00845630"/>
    <w:rsid w:val="00846F7C"/>
    <w:rsid w:val="008712E6"/>
    <w:rsid w:val="00882A65"/>
    <w:rsid w:val="0088650C"/>
    <w:rsid w:val="008A020C"/>
    <w:rsid w:val="008B77A7"/>
    <w:rsid w:val="008D146B"/>
    <w:rsid w:val="008F08AE"/>
    <w:rsid w:val="0090495B"/>
    <w:rsid w:val="00913B8C"/>
    <w:rsid w:val="00923257"/>
    <w:rsid w:val="009258FD"/>
    <w:rsid w:val="009408F7"/>
    <w:rsid w:val="009426D0"/>
    <w:rsid w:val="0094564E"/>
    <w:rsid w:val="009506F6"/>
    <w:rsid w:val="00955B66"/>
    <w:rsid w:val="00960F6A"/>
    <w:rsid w:val="009637E7"/>
    <w:rsid w:val="00993818"/>
    <w:rsid w:val="00993C2E"/>
    <w:rsid w:val="009B5AF9"/>
    <w:rsid w:val="009C0804"/>
    <w:rsid w:val="009F2D05"/>
    <w:rsid w:val="009F7452"/>
    <w:rsid w:val="009F7706"/>
    <w:rsid w:val="00A171F8"/>
    <w:rsid w:val="00A2053F"/>
    <w:rsid w:val="00A336EF"/>
    <w:rsid w:val="00A40DC4"/>
    <w:rsid w:val="00A56E10"/>
    <w:rsid w:val="00A60531"/>
    <w:rsid w:val="00A64FDF"/>
    <w:rsid w:val="00A677E5"/>
    <w:rsid w:val="00A85405"/>
    <w:rsid w:val="00A90A33"/>
    <w:rsid w:val="00A9154B"/>
    <w:rsid w:val="00A94FC9"/>
    <w:rsid w:val="00AA37CF"/>
    <w:rsid w:val="00AB44AD"/>
    <w:rsid w:val="00AC4CA0"/>
    <w:rsid w:val="00AD1079"/>
    <w:rsid w:val="00AD189E"/>
    <w:rsid w:val="00AD3EE0"/>
    <w:rsid w:val="00AE7530"/>
    <w:rsid w:val="00B035DC"/>
    <w:rsid w:val="00B122EE"/>
    <w:rsid w:val="00B364B5"/>
    <w:rsid w:val="00B4108E"/>
    <w:rsid w:val="00B42BF3"/>
    <w:rsid w:val="00B42F25"/>
    <w:rsid w:val="00B641A5"/>
    <w:rsid w:val="00B66ED6"/>
    <w:rsid w:val="00B748A1"/>
    <w:rsid w:val="00B812EF"/>
    <w:rsid w:val="00B819F7"/>
    <w:rsid w:val="00B82977"/>
    <w:rsid w:val="00BB07E2"/>
    <w:rsid w:val="00BB0E9D"/>
    <w:rsid w:val="00BB142F"/>
    <w:rsid w:val="00BB3DBD"/>
    <w:rsid w:val="00BD23E3"/>
    <w:rsid w:val="00BF4AB0"/>
    <w:rsid w:val="00C00E4B"/>
    <w:rsid w:val="00C11ED7"/>
    <w:rsid w:val="00C13E21"/>
    <w:rsid w:val="00C2706C"/>
    <w:rsid w:val="00C407CF"/>
    <w:rsid w:val="00C54DDF"/>
    <w:rsid w:val="00C7366A"/>
    <w:rsid w:val="00C8316E"/>
    <w:rsid w:val="00CA369B"/>
    <w:rsid w:val="00CA40E7"/>
    <w:rsid w:val="00CA75F8"/>
    <w:rsid w:val="00CB73D8"/>
    <w:rsid w:val="00CC68D4"/>
    <w:rsid w:val="00CD060F"/>
    <w:rsid w:val="00CD3D57"/>
    <w:rsid w:val="00CF17B4"/>
    <w:rsid w:val="00CF4524"/>
    <w:rsid w:val="00D20DFE"/>
    <w:rsid w:val="00D30D0F"/>
    <w:rsid w:val="00D3121E"/>
    <w:rsid w:val="00D320E0"/>
    <w:rsid w:val="00D42DF8"/>
    <w:rsid w:val="00D67F73"/>
    <w:rsid w:val="00D94F3D"/>
    <w:rsid w:val="00D97045"/>
    <w:rsid w:val="00DA27BC"/>
    <w:rsid w:val="00DA3862"/>
    <w:rsid w:val="00DB0FD7"/>
    <w:rsid w:val="00DB683B"/>
    <w:rsid w:val="00DB6D5B"/>
    <w:rsid w:val="00DD2768"/>
    <w:rsid w:val="00DD7CE0"/>
    <w:rsid w:val="00DE0303"/>
    <w:rsid w:val="00DE6DAE"/>
    <w:rsid w:val="00DF3024"/>
    <w:rsid w:val="00DF38B0"/>
    <w:rsid w:val="00E009A7"/>
    <w:rsid w:val="00E0686A"/>
    <w:rsid w:val="00E123DF"/>
    <w:rsid w:val="00E1627C"/>
    <w:rsid w:val="00E44941"/>
    <w:rsid w:val="00E47949"/>
    <w:rsid w:val="00E53F27"/>
    <w:rsid w:val="00E55077"/>
    <w:rsid w:val="00E55C70"/>
    <w:rsid w:val="00E64B8E"/>
    <w:rsid w:val="00E73639"/>
    <w:rsid w:val="00E90650"/>
    <w:rsid w:val="00EB434B"/>
    <w:rsid w:val="00ED2518"/>
    <w:rsid w:val="00ED2881"/>
    <w:rsid w:val="00ED385A"/>
    <w:rsid w:val="00ED49DB"/>
    <w:rsid w:val="00EE524A"/>
    <w:rsid w:val="00EF14E4"/>
    <w:rsid w:val="00F00084"/>
    <w:rsid w:val="00F102D3"/>
    <w:rsid w:val="00F1135D"/>
    <w:rsid w:val="00F1407B"/>
    <w:rsid w:val="00F2178B"/>
    <w:rsid w:val="00F27A44"/>
    <w:rsid w:val="00F40CF0"/>
    <w:rsid w:val="00F47C3A"/>
    <w:rsid w:val="00F64D78"/>
    <w:rsid w:val="00F64EB2"/>
    <w:rsid w:val="00F65D1E"/>
    <w:rsid w:val="00F70AB5"/>
    <w:rsid w:val="00FA05AF"/>
    <w:rsid w:val="00FA2B84"/>
    <w:rsid w:val="00FA7DF8"/>
    <w:rsid w:val="00FF1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85EDE"/>
    <w:pPr>
      <w:spacing w:after="120"/>
      <w:jc w:val="both"/>
    </w:pPr>
    <w:rPr>
      <w:sz w:val="24"/>
      <w:szCs w:val="24"/>
    </w:rPr>
  </w:style>
  <w:style w:type="paragraph" w:styleId="Heading1">
    <w:name w:val="heading 1"/>
    <w:basedOn w:val="Normal"/>
    <w:next w:val="Normal"/>
    <w:link w:val="Heading1Char"/>
    <w:qFormat/>
    <w:rsid w:val="00785EDE"/>
    <w:pPr>
      <w:keepNext/>
      <w:keepLines/>
      <w:suppressAutoHyphens/>
      <w:spacing w:before="120"/>
      <w:ind w:left="288" w:right="288"/>
      <w:jc w:val="center"/>
      <w:outlineLvl w:val="0"/>
    </w:pPr>
    <w:rPr>
      <w:rFonts w:ascii="Times New Roman Bold" w:hAnsi="Times New Roman Bold"/>
      <w:b/>
      <w:caps/>
      <w:sz w:val="32"/>
      <w:szCs w:val="20"/>
    </w:rPr>
  </w:style>
  <w:style w:type="paragraph" w:styleId="Heading2">
    <w:name w:val="heading 2"/>
    <w:basedOn w:val="Normal"/>
    <w:next w:val="Normal"/>
    <w:link w:val="Heading2Char"/>
    <w:qFormat/>
    <w:rsid w:val="00785EDE"/>
    <w:pPr>
      <w:keepNext/>
      <w:suppressAutoHyphens/>
      <w:spacing w:before="120"/>
      <w:jc w:val="left"/>
      <w:outlineLvl w:val="1"/>
    </w:pPr>
    <w:rPr>
      <w:rFonts w:ascii="Times New Roman Bold" w:hAnsi="Times New Roman Bold"/>
      <w:b/>
      <w:smallCaps/>
      <w:sz w:val="30"/>
      <w:szCs w:val="20"/>
    </w:rPr>
  </w:style>
  <w:style w:type="paragraph" w:styleId="Heading3">
    <w:name w:val="heading 3"/>
    <w:basedOn w:val="Normal"/>
    <w:next w:val="Normal"/>
    <w:link w:val="Heading3Char"/>
    <w:qFormat/>
    <w:rsid w:val="00785EDE"/>
    <w:pPr>
      <w:keepNext/>
      <w:suppressAutoHyphens/>
      <w:jc w:val="left"/>
      <w:outlineLvl w:val="2"/>
    </w:pPr>
    <w:rPr>
      <w:b/>
      <w:sz w:val="26"/>
      <w:szCs w:val="20"/>
    </w:rPr>
  </w:style>
  <w:style w:type="paragraph" w:styleId="Heading4">
    <w:name w:val="heading 4"/>
    <w:basedOn w:val="Normal"/>
    <w:next w:val="Normal"/>
    <w:link w:val="Heading4Char"/>
    <w:qFormat/>
    <w:rsid w:val="00785EDE"/>
    <w:pPr>
      <w:keepNext/>
      <w:jc w:val="center"/>
      <w:outlineLvl w:val="3"/>
    </w:pPr>
    <w:rPr>
      <w:rFonts w:ascii="Times New Roman Bold" w:hAnsi="Times New Roman Bold"/>
      <w:b/>
      <w:bCs/>
      <w:i/>
      <w:szCs w:val="28"/>
    </w:rPr>
  </w:style>
  <w:style w:type="paragraph" w:styleId="Heading5">
    <w:name w:val="heading 5"/>
    <w:basedOn w:val="Normal"/>
    <w:next w:val="Normal"/>
    <w:link w:val="Heading5Char"/>
    <w:autoRedefine/>
    <w:qFormat/>
    <w:rsid w:val="00785EDE"/>
    <w:pPr>
      <w:keepNext/>
      <w:spacing w:before="60"/>
      <w:outlineLvl w:val="4"/>
    </w:pPr>
    <w:rPr>
      <w:rFonts w:ascii="Times New Roman Bold" w:hAnsi="Times New Roman Bold"/>
      <w:b/>
      <w:bCs/>
      <w:iCs/>
      <w:szCs w:val="26"/>
    </w:rPr>
  </w:style>
  <w:style w:type="paragraph" w:styleId="Heading6">
    <w:name w:val="heading 6"/>
    <w:basedOn w:val="Normal"/>
    <w:next w:val="Normal"/>
    <w:qFormat/>
    <w:rsid w:val="00785EDE"/>
    <w:pPr>
      <w:spacing w:before="240" w:after="60"/>
      <w:outlineLvl w:val="5"/>
    </w:pPr>
    <w:rPr>
      <w:b/>
      <w:bCs/>
      <w:sz w:val="22"/>
      <w:szCs w:val="22"/>
    </w:rPr>
  </w:style>
  <w:style w:type="paragraph" w:styleId="Heading7">
    <w:name w:val="heading 7"/>
    <w:basedOn w:val="Normal"/>
    <w:next w:val="Normal"/>
    <w:qFormat/>
    <w:rsid w:val="00785EDE"/>
    <w:pPr>
      <w:spacing w:before="240" w:after="60"/>
      <w:outlineLvl w:val="6"/>
    </w:pPr>
  </w:style>
  <w:style w:type="paragraph" w:styleId="Heading8">
    <w:name w:val="heading 8"/>
    <w:basedOn w:val="Normal"/>
    <w:next w:val="Normal"/>
    <w:qFormat/>
    <w:rsid w:val="00785EDE"/>
    <w:pPr>
      <w:spacing w:before="240" w:after="60"/>
      <w:outlineLvl w:val="7"/>
    </w:pPr>
    <w:rPr>
      <w:i/>
      <w:iCs/>
    </w:rPr>
  </w:style>
  <w:style w:type="paragraph" w:styleId="Heading9">
    <w:name w:val="heading 9"/>
    <w:basedOn w:val="Normal"/>
    <w:next w:val="Normal"/>
    <w:link w:val="Heading9Char"/>
    <w:qFormat/>
    <w:rsid w:val="00785EDE"/>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85EDE"/>
    <w:rPr>
      <w:rFonts w:ascii="Times New Roman Bold" w:hAnsi="Times New Roman Bold"/>
      <w:b/>
      <w:caps/>
      <w:sz w:val="32"/>
    </w:rPr>
  </w:style>
  <w:style w:type="character" w:customStyle="1" w:styleId="Heading9Char">
    <w:name w:val="Heading 9 Char"/>
    <w:link w:val="Heading9"/>
    <w:rsid w:val="00785EDE"/>
    <w:rPr>
      <w:rFonts w:ascii="Arial" w:hAnsi="Arial" w:cs="Arial"/>
      <w:sz w:val="22"/>
      <w:szCs w:val="22"/>
    </w:rPr>
  </w:style>
  <w:style w:type="paragraph" w:customStyle="1" w:styleId="SymbolsandAbbrevTitle">
    <w:name w:val="Symbols and Abbrev. Title"/>
    <w:basedOn w:val="Normal"/>
    <w:next w:val="Normal"/>
    <w:rsid w:val="00785EDE"/>
    <w:pPr>
      <w:jc w:val="center"/>
    </w:pPr>
    <w:rPr>
      <w:rFonts w:ascii="Times New Roman Bold" w:hAnsi="Times New Roman Bold"/>
      <w:b/>
      <w:sz w:val="22"/>
    </w:rPr>
  </w:style>
  <w:style w:type="character" w:styleId="FollowedHyperlink">
    <w:name w:val="FollowedHyperlink"/>
    <w:semiHidden/>
    <w:rsid w:val="00785EDE"/>
    <w:rPr>
      <w:color w:val="800080"/>
      <w:u w:val="single"/>
    </w:rPr>
  </w:style>
  <w:style w:type="paragraph" w:customStyle="1" w:styleId="Cover-PublSeries">
    <w:name w:val="Cover-Publ Series"/>
    <w:basedOn w:val="Normal"/>
    <w:next w:val="Cover-ReptTitle"/>
    <w:rsid w:val="00785EDE"/>
    <w:pPr>
      <w:pBdr>
        <w:bottom w:val="double" w:sz="12" w:space="1" w:color="auto"/>
      </w:pBdr>
      <w:suppressAutoHyphens/>
      <w:spacing w:after="0" w:line="360" w:lineRule="auto"/>
    </w:pPr>
    <w:rPr>
      <w:b/>
      <w:sz w:val="32"/>
      <w:szCs w:val="20"/>
    </w:rPr>
  </w:style>
  <w:style w:type="paragraph" w:customStyle="1" w:styleId="Cover-ReptTitle">
    <w:name w:val="Cover-Rept Title"/>
    <w:basedOn w:val="Normal"/>
    <w:next w:val="Cover-ByAuthors"/>
    <w:rsid w:val="00785EDE"/>
    <w:pPr>
      <w:suppressAutoHyphens/>
      <w:spacing w:before="600" w:after="1080"/>
      <w:jc w:val="left"/>
    </w:pPr>
    <w:rPr>
      <w:b/>
      <w:sz w:val="40"/>
      <w:szCs w:val="20"/>
    </w:rPr>
  </w:style>
  <w:style w:type="paragraph" w:customStyle="1" w:styleId="Cover-ByAuthors">
    <w:name w:val="Cover-By/Author(s)"/>
    <w:basedOn w:val="Normal"/>
    <w:rsid w:val="00785EDE"/>
    <w:pPr>
      <w:suppressAutoHyphens/>
      <w:spacing w:after="0" w:line="360" w:lineRule="auto"/>
      <w:jc w:val="left"/>
    </w:pPr>
    <w:rPr>
      <w:b/>
      <w:sz w:val="28"/>
      <w:szCs w:val="20"/>
    </w:rPr>
  </w:style>
  <w:style w:type="paragraph" w:customStyle="1" w:styleId="Cover-PublDate">
    <w:name w:val="Cover-Publ Date"/>
    <w:basedOn w:val="Normal"/>
    <w:next w:val="Normal"/>
    <w:rsid w:val="00785EDE"/>
    <w:pPr>
      <w:framePr w:w="9360" w:hSpace="187" w:wrap="around" w:vAnchor="page" w:hAnchor="margin" w:xAlign="center" w:y="11665" w:anchorLock="1"/>
      <w:pBdr>
        <w:bottom w:val="double" w:sz="12" w:space="1" w:color="auto"/>
      </w:pBdr>
      <w:suppressAutoHyphens/>
      <w:spacing w:after="0"/>
      <w:jc w:val="center"/>
    </w:pPr>
    <w:rPr>
      <w:b/>
      <w:sz w:val="20"/>
      <w:szCs w:val="20"/>
    </w:rPr>
  </w:style>
  <w:style w:type="paragraph" w:customStyle="1" w:styleId="Cover-DeptDiv">
    <w:name w:val="Cover-Dept/Div"/>
    <w:basedOn w:val="Normal"/>
    <w:next w:val="Normal"/>
    <w:rsid w:val="00785EDE"/>
    <w:pPr>
      <w:framePr w:hSpace="187" w:wrap="around" w:vAnchor="page" w:hAnchor="margin" w:xAlign="center" w:y="12025" w:anchorLock="1"/>
      <w:tabs>
        <w:tab w:val="right" w:pos="9360"/>
      </w:tabs>
      <w:suppressAutoHyphens/>
      <w:spacing w:after="0"/>
    </w:pPr>
    <w:rPr>
      <w:b/>
      <w:sz w:val="20"/>
      <w:szCs w:val="20"/>
    </w:rPr>
  </w:style>
  <w:style w:type="paragraph" w:customStyle="1" w:styleId="Cover-Logo">
    <w:name w:val="Cover-Logo"/>
    <w:basedOn w:val="Normal"/>
    <w:next w:val="Normal"/>
    <w:rsid w:val="00785EDE"/>
    <w:pPr>
      <w:framePr w:wrap="around" w:vAnchor="page" w:hAnchor="page" w:xAlign="center" w:y="12385" w:anchorLock="1"/>
      <w:suppressAutoHyphens/>
      <w:spacing w:after="0"/>
    </w:pPr>
    <w:rPr>
      <w:szCs w:val="20"/>
    </w:rPr>
  </w:style>
  <w:style w:type="paragraph" w:styleId="Title">
    <w:name w:val="Title"/>
    <w:basedOn w:val="Normal"/>
    <w:qFormat/>
    <w:rsid w:val="00785EDE"/>
    <w:pPr>
      <w:suppressAutoHyphens/>
      <w:jc w:val="center"/>
    </w:pPr>
    <w:rPr>
      <w:b/>
      <w:sz w:val="20"/>
      <w:szCs w:val="20"/>
    </w:rPr>
  </w:style>
  <w:style w:type="paragraph" w:customStyle="1" w:styleId="TableRow">
    <w:name w:val="Table Row"/>
    <w:basedOn w:val="Normal-0After"/>
    <w:rsid w:val="00785EDE"/>
    <w:pPr>
      <w:keepNext/>
      <w:keepLines/>
      <w:spacing w:before="20" w:after="20"/>
    </w:pPr>
    <w:rPr>
      <w:sz w:val="20"/>
    </w:rPr>
  </w:style>
  <w:style w:type="paragraph" w:customStyle="1" w:styleId="Normal-0After">
    <w:name w:val="Normal-0 After"/>
    <w:basedOn w:val="Normal"/>
    <w:semiHidden/>
    <w:rsid w:val="00785EDE"/>
    <w:pPr>
      <w:suppressAutoHyphens/>
      <w:spacing w:after="0"/>
    </w:pPr>
    <w:rPr>
      <w:szCs w:val="20"/>
    </w:rPr>
  </w:style>
  <w:style w:type="paragraph" w:customStyle="1" w:styleId="TitlePg-ReptSeries">
    <w:name w:val="Title Pg-Rept Series"/>
    <w:basedOn w:val="Normal"/>
    <w:next w:val="TitlePg-Title"/>
    <w:rsid w:val="00785EDE"/>
    <w:pPr>
      <w:suppressAutoHyphens/>
      <w:spacing w:before="1320" w:after="960"/>
      <w:jc w:val="center"/>
    </w:pPr>
    <w:rPr>
      <w:b/>
      <w:i/>
      <w:caps/>
      <w:sz w:val="32"/>
      <w:szCs w:val="20"/>
    </w:rPr>
  </w:style>
  <w:style w:type="paragraph" w:customStyle="1" w:styleId="TitlePg-Title">
    <w:name w:val="Title Pg-Title"/>
    <w:basedOn w:val="Normal"/>
    <w:next w:val="TitlePg-Authors"/>
    <w:rsid w:val="00785EDE"/>
    <w:pPr>
      <w:suppressAutoHyphens/>
      <w:spacing w:after="480"/>
      <w:jc w:val="center"/>
    </w:pPr>
    <w:rPr>
      <w:b/>
      <w:caps/>
      <w:sz w:val="28"/>
      <w:szCs w:val="20"/>
    </w:rPr>
  </w:style>
  <w:style w:type="paragraph" w:customStyle="1" w:styleId="TitlePg-Authors">
    <w:name w:val="Title Pg-Author(s)"/>
    <w:basedOn w:val="Normal"/>
    <w:rsid w:val="00785EDE"/>
    <w:pPr>
      <w:suppressAutoHyphens/>
      <w:spacing w:after="0" w:line="200" w:lineRule="atLeast"/>
      <w:jc w:val="center"/>
    </w:pPr>
    <w:rPr>
      <w:sz w:val="20"/>
      <w:szCs w:val="20"/>
    </w:rPr>
  </w:style>
  <w:style w:type="paragraph" w:customStyle="1" w:styleId="TitlePg-LocDate">
    <w:name w:val="Title Pg-Loc &amp; Date"/>
    <w:basedOn w:val="Normal"/>
    <w:next w:val="Normal"/>
    <w:rsid w:val="00785EDE"/>
    <w:pPr>
      <w:framePr w:w="9360" w:hSpace="187" w:wrap="around" w:hAnchor="margin" w:xAlign="center" w:y="10441" w:anchorLock="1"/>
      <w:suppressAutoHyphens/>
      <w:spacing w:after="0" w:line="200" w:lineRule="atLeast"/>
      <w:jc w:val="center"/>
    </w:pPr>
    <w:rPr>
      <w:sz w:val="20"/>
      <w:szCs w:val="20"/>
    </w:rPr>
  </w:style>
  <w:style w:type="paragraph" w:customStyle="1" w:styleId="TitlePg-Credits">
    <w:name w:val="Title Pg-Credits"/>
    <w:basedOn w:val="Normal"/>
    <w:next w:val="Normal"/>
    <w:rsid w:val="00785EDE"/>
    <w:pPr>
      <w:framePr w:hSpace="187" w:wrap="around" w:hAnchor="margin" w:yAlign="bottom" w:anchorLock="1"/>
      <w:pBdr>
        <w:top w:val="single" w:sz="6" w:space="1" w:color="auto"/>
        <w:left w:val="single" w:sz="6" w:space="1" w:color="auto"/>
        <w:bottom w:val="single" w:sz="6" w:space="1" w:color="auto"/>
        <w:right w:val="single" w:sz="6" w:space="1" w:color="auto"/>
      </w:pBdr>
      <w:suppressAutoHyphens/>
      <w:spacing w:after="0"/>
    </w:pPr>
    <w:rPr>
      <w:szCs w:val="20"/>
    </w:rPr>
  </w:style>
  <w:style w:type="character" w:styleId="Hyperlink">
    <w:name w:val="Hyperlink"/>
    <w:uiPriority w:val="99"/>
    <w:rsid w:val="00785EDE"/>
    <w:rPr>
      <w:color w:val="0000FF"/>
      <w:u w:val="single"/>
    </w:rPr>
  </w:style>
  <w:style w:type="paragraph" w:customStyle="1" w:styleId="OEOPg-ReptSeries">
    <w:name w:val="OEO Pg-Rept Series"/>
    <w:basedOn w:val="Normal"/>
    <w:rsid w:val="00785EDE"/>
    <w:pPr>
      <w:suppressAutoHyphens/>
    </w:pPr>
    <w:rPr>
      <w:sz w:val="20"/>
      <w:szCs w:val="20"/>
    </w:rPr>
  </w:style>
  <w:style w:type="paragraph" w:customStyle="1" w:styleId="OEOPg-Citation">
    <w:name w:val="OEO Pg-Citation"/>
    <w:basedOn w:val="Normal"/>
    <w:rsid w:val="00785EDE"/>
    <w:pPr>
      <w:framePr w:hSpace="187" w:wrap="around" w:hAnchor="margin" w:yAlign="center" w:anchorLock="1"/>
      <w:pBdr>
        <w:top w:val="single" w:sz="6" w:space="1" w:color="auto"/>
        <w:left w:val="single" w:sz="6" w:space="1" w:color="auto"/>
        <w:bottom w:val="single" w:sz="6" w:space="1" w:color="auto"/>
        <w:right w:val="single" w:sz="6" w:space="1" w:color="auto"/>
      </w:pBdr>
      <w:suppressAutoHyphens/>
      <w:spacing w:after="0"/>
      <w:ind w:left="720" w:hanging="720"/>
    </w:pPr>
    <w:rPr>
      <w:i/>
      <w:sz w:val="20"/>
      <w:szCs w:val="20"/>
    </w:rPr>
  </w:style>
  <w:style w:type="paragraph" w:customStyle="1" w:styleId="OEOPg-OEO">
    <w:name w:val="OEO Pg-OEO"/>
    <w:basedOn w:val="Normal"/>
    <w:link w:val="OEOPg-OEOChar"/>
    <w:autoRedefine/>
    <w:rsid w:val="00785EDE"/>
    <w:pPr>
      <w:framePr w:hSpace="187" w:wrap="around" w:hAnchor="margin" w:yAlign="bottom" w:anchorLock="1"/>
      <w:suppressAutoHyphens/>
      <w:spacing w:after="0"/>
    </w:pPr>
    <w:rPr>
      <w:sz w:val="20"/>
      <w:szCs w:val="20"/>
    </w:rPr>
  </w:style>
  <w:style w:type="character" w:customStyle="1" w:styleId="OEOPg-OEOChar">
    <w:name w:val="OEO Pg-OEO Char"/>
    <w:link w:val="OEOPg-OEO"/>
    <w:rsid w:val="00785EDE"/>
  </w:style>
  <w:style w:type="paragraph" w:styleId="TOC1">
    <w:name w:val="toc 1"/>
    <w:basedOn w:val="Heading1"/>
    <w:next w:val="TOC2"/>
    <w:uiPriority w:val="39"/>
    <w:rsid w:val="00785EDE"/>
    <w:pPr>
      <w:keepNext w:val="0"/>
      <w:keepLines w:val="0"/>
      <w:tabs>
        <w:tab w:val="right" w:leader="dot" w:pos="9360"/>
      </w:tabs>
      <w:spacing w:before="0"/>
      <w:ind w:left="0"/>
      <w:jc w:val="both"/>
      <w:outlineLvl w:val="9"/>
    </w:pPr>
    <w:rPr>
      <w:rFonts w:ascii="Times New Roman" w:hAnsi="Times New Roman"/>
      <w:b w:val="0"/>
      <w:sz w:val="20"/>
    </w:rPr>
  </w:style>
  <w:style w:type="paragraph" w:styleId="TOC2">
    <w:name w:val="toc 2"/>
    <w:basedOn w:val="Heading2"/>
    <w:next w:val="Normal"/>
    <w:uiPriority w:val="39"/>
    <w:rsid w:val="00785EDE"/>
    <w:pPr>
      <w:keepNext w:val="0"/>
      <w:tabs>
        <w:tab w:val="right" w:leader="dot" w:pos="9360"/>
      </w:tabs>
      <w:spacing w:before="60" w:after="60"/>
      <w:outlineLvl w:val="9"/>
    </w:pPr>
    <w:rPr>
      <w:rFonts w:ascii="Times New Roman" w:hAnsi="Times New Roman"/>
      <w:b w:val="0"/>
      <w:smallCaps w:val="0"/>
      <w:sz w:val="20"/>
    </w:rPr>
  </w:style>
  <w:style w:type="paragraph" w:styleId="TOC3">
    <w:name w:val="toc 3"/>
    <w:basedOn w:val="Heading3"/>
    <w:next w:val="Normal"/>
    <w:uiPriority w:val="39"/>
    <w:rsid w:val="00785EDE"/>
    <w:pPr>
      <w:keepNext w:val="0"/>
      <w:tabs>
        <w:tab w:val="right" w:leader="dot" w:pos="9360"/>
      </w:tabs>
      <w:spacing w:after="0"/>
      <w:ind w:left="245"/>
      <w:outlineLvl w:val="9"/>
    </w:pPr>
    <w:rPr>
      <w:b w:val="0"/>
      <w:sz w:val="20"/>
    </w:rPr>
  </w:style>
  <w:style w:type="paragraph" w:customStyle="1" w:styleId="List-Page">
    <w:name w:val="List-Page"/>
    <w:basedOn w:val="Normal"/>
    <w:next w:val="Normal"/>
    <w:rsid w:val="00785EDE"/>
    <w:pPr>
      <w:tabs>
        <w:tab w:val="right" w:pos="9360"/>
      </w:tabs>
      <w:suppressAutoHyphens/>
      <w:spacing w:after="0"/>
      <w:jc w:val="left"/>
    </w:pPr>
    <w:rPr>
      <w:b/>
      <w:szCs w:val="20"/>
    </w:rPr>
  </w:style>
  <w:style w:type="paragraph" w:styleId="TableofFigures">
    <w:name w:val="table of figures"/>
    <w:basedOn w:val="Normal"/>
    <w:next w:val="Normal"/>
    <w:uiPriority w:val="99"/>
    <w:rsid w:val="00785EDE"/>
    <w:pPr>
      <w:tabs>
        <w:tab w:val="right" w:pos="432"/>
        <w:tab w:val="left" w:pos="720"/>
        <w:tab w:val="right" w:leader="dot" w:pos="9360"/>
      </w:tabs>
      <w:suppressAutoHyphens/>
      <w:spacing w:after="0"/>
      <w:ind w:left="720" w:right="360" w:hanging="720"/>
      <w:jc w:val="left"/>
    </w:pPr>
    <w:rPr>
      <w:sz w:val="20"/>
      <w:szCs w:val="20"/>
    </w:rPr>
  </w:style>
  <w:style w:type="paragraph" w:customStyle="1" w:styleId="Abstract">
    <w:name w:val="Abstract"/>
    <w:basedOn w:val="Normal"/>
    <w:next w:val="Keywords"/>
    <w:rsid w:val="00785EDE"/>
    <w:pPr>
      <w:suppressAutoHyphens/>
    </w:pPr>
    <w:rPr>
      <w:sz w:val="20"/>
      <w:szCs w:val="20"/>
    </w:rPr>
  </w:style>
  <w:style w:type="paragraph" w:customStyle="1" w:styleId="Keywords">
    <w:name w:val="Key words"/>
    <w:basedOn w:val="Normal"/>
    <w:next w:val="Normal"/>
    <w:rsid w:val="00785EDE"/>
    <w:pPr>
      <w:tabs>
        <w:tab w:val="left" w:pos="1152"/>
      </w:tabs>
      <w:suppressAutoHyphens/>
      <w:ind w:left="1152" w:hanging="1152"/>
    </w:pPr>
    <w:rPr>
      <w:sz w:val="20"/>
      <w:szCs w:val="20"/>
    </w:rPr>
  </w:style>
  <w:style w:type="character" w:styleId="FootnoteReference">
    <w:name w:val="footnote reference"/>
    <w:semiHidden/>
    <w:rsid w:val="00785EDE"/>
    <w:rPr>
      <w:position w:val="0"/>
      <w:vertAlign w:val="superscript"/>
    </w:rPr>
  </w:style>
  <w:style w:type="paragraph" w:customStyle="1" w:styleId="Number2">
    <w:name w:val="Number 2"/>
    <w:basedOn w:val="Number1"/>
    <w:rsid w:val="00785EDE"/>
    <w:pPr>
      <w:ind w:left="720"/>
    </w:pPr>
  </w:style>
  <w:style w:type="paragraph" w:customStyle="1" w:styleId="Number1">
    <w:name w:val="Number 1"/>
    <w:basedOn w:val="Normal"/>
    <w:rsid w:val="00785EDE"/>
    <w:pPr>
      <w:suppressAutoHyphens/>
      <w:ind w:left="360" w:hanging="360"/>
    </w:pPr>
    <w:rPr>
      <w:szCs w:val="20"/>
    </w:rPr>
  </w:style>
  <w:style w:type="paragraph" w:styleId="Footer">
    <w:name w:val="footer"/>
    <w:basedOn w:val="Normal"/>
    <w:link w:val="FooterChar"/>
    <w:uiPriority w:val="99"/>
    <w:rsid w:val="00785EDE"/>
    <w:pPr>
      <w:tabs>
        <w:tab w:val="center" w:pos="4320"/>
        <w:tab w:val="right" w:pos="8640"/>
      </w:tabs>
      <w:suppressAutoHyphens/>
    </w:pPr>
    <w:rPr>
      <w:szCs w:val="20"/>
    </w:rPr>
  </w:style>
  <w:style w:type="paragraph" w:styleId="Caption">
    <w:name w:val="caption"/>
    <w:basedOn w:val="Normal"/>
    <w:next w:val="Normal"/>
    <w:link w:val="CaptionChar"/>
    <w:qFormat/>
    <w:rsid w:val="00785EDE"/>
    <w:pPr>
      <w:keepLines/>
      <w:tabs>
        <w:tab w:val="right" w:pos="9360"/>
      </w:tabs>
      <w:suppressAutoHyphens/>
      <w:ind w:firstLine="288"/>
    </w:pPr>
    <w:rPr>
      <w:sz w:val="22"/>
      <w:szCs w:val="20"/>
    </w:rPr>
  </w:style>
  <w:style w:type="character" w:customStyle="1" w:styleId="CaptionChar">
    <w:name w:val="Caption Char"/>
    <w:link w:val="Caption"/>
    <w:rsid w:val="00785EDE"/>
    <w:rPr>
      <w:sz w:val="22"/>
    </w:rPr>
  </w:style>
  <w:style w:type="paragraph" w:customStyle="1" w:styleId="Caption-continued">
    <w:name w:val="Caption-continued"/>
    <w:basedOn w:val="Caption"/>
    <w:rsid w:val="00785EDE"/>
  </w:style>
  <w:style w:type="paragraph" w:styleId="NormalIndent">
    <w:name w:val="Normal Indent"/>
    <w:basedOn w:val="Normal"/>
    <w:semiHidden/>
    <w:rsid w:val="00785EDE"/>
    <w:pPr>
      <w:suppressAutoHyphens/>
      <w:ind w:left="720"/>
    </w:pPr>
    <w:rPr>
      <w:szCs w:val="20"/>
    </w:rPr>
  </w:style>
  <w:style w:type="paragraph" w:customStyle="1" w:styleId="Lit-Cited">
    <w:name w:val="Lit-Cited"/>
    <w:basedOn w:val="Normal"/>
    <w:rsid w:val="00785EDE"/>
    <w:pPr>
      <w:keepLines/>
      <w:suppressAutoHyphens/>
      <w:ind w:left="288" w:hanging="288"/>
    </w:pPr>
    <w:rPr>
      <w:sz w:val="20"/>
      <w:szCs w:val="20"/>
    </w:rPr>
  </w:style>
  <w:style w:type="paragraph" w:customStyle="1" w:styleId="Append-Cover">
    <w:name w:val="Append-Cover"/>
    <w:next w:val="Heading1"/>
    <w:rsid w:val="00785EDE"/>
    <w:pPr>
      <w:widowControl w:val="0"/>
      <w:spacing w:before="4000"/>
      <w:jc w:val="center"/>
    </w:pPr>
    <w:rPr>
      <w:rFonts w:ascii="Times New Roman Bold" w:hAnsi="Times New Roman Bold"/>
      <w:b/>
      <w:caps/>
      <w:sz w:val="32"/>
    </w:rPr>
  </w:style>
  <w:style w:type="paragraph" w:customStyle="1" w:styleId="Sty">
    <w:name w:val="Sty"/>
    <w:basedOn w:val="Normal"/>
    <w:semiHidden/>
    <w:rsid w:val="00785EDE"/>
    <w:pPr>
      <w:keepLines/>
      <w:overflowPunct w:val="0"/>
      <w:autoSpaceDE w:val="0"/>
      <w:autoSpaceDN w:val="0"/>
      <w:adjustRightInd w:val="0"/>
      <w:jc w:val="left"/>
      <w:textAlignment w:val="baseline"/>
    </w:pPr>
    <w:rPr>
      <w:sz w:val="18"/>
      <w:szCs w:val="20"/>
    </w:rPr>
  </w:style>
  <w:style w:type="paragraph" w:styleId="BodyText2">
    <w:name w:val="Body Text 2"/>
    <w:basedOn w:val="Normal"/>
    <w:semiHidden/>
    <w:rsid w:val="00785EDE"/>
    <w:pPr>
      <w:suppressAutoHyphens/>
    </w:pPr>
    <w:rPr>
      <w:b/>
      <w:bCs/>
      <w:szCs w:val="20"/>
    </w:rPr>
  </w:style>
  <w:style w:type="paragraph" w:customStyle="1" w:styleId="Table-Continued">
    <w:name w:val="Table-Continued"/>
    <w:basedOn w:val="Normal"/>
    <w:next w:val="Normal"/>
    <w:rsid w:val="00785EDE"/>
    <w:pPr>
      <w:keepNext/>
      <w:keepLines/>
      <w:suppressAutoHyphens/>
      <w:spacing w:before="60"/>
      <w:jc w:val="center"/>
    </w:pPr>
    <w:rPr>
      <w:sz w:val="20"/>
      <w:szCs w:val="20"/>
    </w:rPr>
  </w:style>
  <w:style w:type="paragraph" w:customStyle="1" w:styleId="Table-Footnote">
    <w:name w:val="Table-Footnote"/>
    <w:basedOn w:val="Normal"/>
    <w:next w:val="Normal"/>
    <w:rsid w:val="00785EDE"/>
    <w:pPr>
      <w:tabs>
        <w:tab w:val="left" w:pos="216"/>
      </w:tabs>
      <w:suppressAutoHyphens/>
      <w:spacing w:before="40" w:after="20"/>
      <w:ind w:left="216" w:hanging="216"/>
    </w:pPr>
    <w:rPr>
      <w:sz w:val="20"/>
      <w:szCs w:val="20"/>
    </w:rPr>
  </w:style>
  <w:style w:type="paragraph" w:styleId="Header">
    <w:name w:val="header"/>
    <w:basedOn w:val="Normal"/>
    <w:rsid w:val="00785EDE"/>
    <w:pPr>
      <w:tabs>
        <w:tab w:val="center" w:pos="4320"/>
        <w:tab w:val="right" w:pos="8640"/>
      </w:tabs>
      <w:suppressAutoHyphens/>
    </w:pPr>
    <w:rPr>
      <w:szCs w:val="20"/>
    </w:rPr>
  </w:style>
  <w:style w:type="paragraph" w:customStyle="1" w:styleId="TOCPage">
    <w:name w:val="TOC Page"/>
    <w:basedOn w:val="TOCHeader"/>
    <w:next w:val="Normal"/>
    <w:rsid w:val="00785EDE"/>
    <w:pPr>
      <w:jc w:val="right"/>
    </w:pPr>
    <w:rPr>
      <w:sz w:val="24"/>
    </w:rPr>
  </w:style>
  <w:style w:type="paragraph" w:customStyle="1" w:styleId="TOCHeader">
    <w:name w:val="TOC Header"/>
    <w:basedOn w:val="Normal"/>
    <w:next w:val="TOCPage"/>
    <w:rsid w:val="00785EDE"/>
    <w:pPr>
      <w:suppressAutoHyphens/>
      <w:spacing w:after="0"/>
      <w:jc w:val="center"/>
    </w:pPr>
    <w:rPr>
      <w:b/>
      <w:noProof/>
      <w:sz w:val="32"/>
      <w:szCs w:val="20"/>
    </w:rPr>
  </w:style>
  <w:style w:type="character" w:styleId="PageNumber">
    <w:name w:val="page number"/>
    <w:rsid w:val="00785EDE"/>
  </w:style>
  <w:style w:type="paragraph" w:customStyle="1" w:styleId="Bulletedtest">
    <w:name w:val="Bulleted test"/>
    <w:basedOn w:val="Normal"/>
    <w:rsid w:val="00785EDE"/>
    <w:pPr>
      <w:numPr>
        <w:ilvl w:val="1"/>
        <w:numId w:val="1"/>
      </w:numPr>
      <w:ind w:right="288"/>
    </w:pPr>
  </w:style>
  <w:style w:type="paragraph" w:styleId="BodyText">
    <w:name w:val="Body Text"/>
    <w:basedOn w:val="Normal"/>
    <w:semiHidden/>
    <w:rsid w:val="00785EDE"/>
    <w:rPr>
      <w:sz w:val="22"/>
    </w:rPr>
  </w:style>
  <w:style w:type="paragraph" w:customStyle="1" w:styleId="Captiontitle">
    <w:name w:val="Caption title"/>
    <w:basedOn w:val="Normal"/>
    <w:next w:val="Normal"/>
    <w:link w:val="CaptiontitleChar"/>
    <w:rsid w:val="00785EDE"/>
    <w:pPr>
      <w:ind w:firstLine="288"/>
    </w:pPr>
    <w:rPr>
      <w:sz w:val="22"/>
    </w:rPr>
  </w:style>
  <w:style w:type="character" w:customStyle="1" w:styleId="CaptiontitleChar">
    <w:name w:val="Caption title Char"/>
    <w:link w:val="Captiontitle"/>
    <w:rsid w:val="00785EDE"/>
    <w:rPr>
      <w:sz w:val="22"/>
      <w:szCs w:val="24"/>
    </w:rPr>
  </w:style>
  <w:style w:type="paragraph" w:customStyle="1" w:styleId="RefCitedtitlecont">
    <w:name w:val="Ref Cited title cont."/>
    <w:next w:val="Lit-Cited"/>
    <w:rsid w:val="00785EDE"/>
    <w:pPr>
      <w:spacing w:after="120"/>
      <w:jc w:val="center"/>
    </w:pPr>
    <w:rPr>
      <w:rFonts w:ascii="Times New Roman Bold" w:hAnsi="Times New Roman Bold"/>
      <w:b/>
      <w:sz w:val="32"/>
    </w:rPr>
  </w:style>
  <w:style w:type="paragraph" w:customStyle="1" w:styleId="Append-Titlecontinued">
    <w:name w:val="Append-Title(continued)"/>
    <w:basedOn w:val="Normal"/>
    <w:next w:val="Normal"/>
    <w:rsid w:val="00785EDE"/>
    <w:pPr>
      <w:keepNext/>
      <w:keepLines/>
      <w:tabs>
        <w:tab w:val="right" w:pos="9360"/>
      </w:tabs>
      <w:suppressAutoHyphens/>
      <w:overflowPunct w:val="0"/>
      <w:autoSpaceDE w:val="0"/>
      <w:autoSpaceDN w:val="0"/>
      <w:adjustRightInd w:val="0"/>
      <w:ind w:firstLine="288"/>
      <w:textAlignment w:val="baseline"/>
    </w:pPr>
    <w:rPr>
      <w:sz w:val="22"/>
      <w:szCs w:val="20"/>
    </w:rPr>
  </w:style>
  <w:style w:type="paragraph" w:styleId="BodyText3">
    <w:name w:val="Body Text 3"/>
    <w:basedOn w:val="Normal"/>
    <w:semiHidden/>
    <w:rsid w:val="00785EDE"/>
    <w:pPr>
      <w:ind w:right="1152"/>
    </w:pPr>
    <w:rPr>
      <w:sz w:val="20"/>
    </w:rPr>
  </w:style>
  <w:style w:type="paragraph" w:styleId="TOC4">
    <w:name w:val="toc 4"/>
    <w:basedOn w:val="Heading4"/>
    <w:next w:val="Normal"/>
    <w:autoRedefine/>
    <w:rsid w:val="00785EDE"/>
    <w:pPr>
      <w:tabs>
        <w:tab w:val="right" w:leader="dot" w:pos="9360"/>
      </w:tabs>
      <w:spacing w:after="0"/>
      <w:ind w:left="720" w:right="432"/>
      <w:jc w:val="right"/>
      <w:outlineLvl w:val="9"/>
    </w:pPr>
    <w:rPr>
      <w:rFonts w:ascii="Times New Roman" w:hAnsi="Times New Roman"/>
      <w:b w:val="0"/>
      <w:bCs w:val="0"/>
      <w:i w:val="0"/>
      <w:sz w:val="20"/>
      <w:szCs w:val="20"/>
    </w:rPr>
  </w:style>
  <w:style w:type="paragraph" w:styleId="TOC5">
    <w:name w:val="toc 5"/>
    <w:basedOn w:val="TOC1"/>
    <w:next w:val="Normal"/>
    <w:autoRedefine/>
    <w:semiHidden/>
    <w:rsid w:val="00785EDE"/>
    <w:pPr>
      <w:spacing w:after="0"/>
      <w:ind w:left="965"/>
      <w:jc w:val="left"/>
    </w:pPr>
    <w:rPr>
      <w:caps w:val="0"/>
    </w:rPr>
  </w:style>
  <w:style w:type="paragraph" w:styleId="TOC6">
    <w:name w:val="toc 6"/>
    <w:basedOn w:val="Normal"/>
    <w:next w:val="Normal"/>
    <w:autoRedefine/>
    <w:semiHidden/>
    <w:rsid w:val="00785EDE"/>
    <w:pPr>
      <w:tabs>
        <w:tab w:val="right" w:leader="dot" w:pos="9350"/>
      </w:tabs>
      <w:spacing w:before="60" w:after="60"/>
      <w:jc w:val="left"/>
    </w:pPr>
    <w:rPr>
      <w:caps/>
      <w:sz w:val="20"/>
      <w:u w:val="single"/>
    </w:rPr>
  </w:style>
  <w:style w:type="paragraph" w:styleId="TOC7">
    <w:name w:val="toc 7"/>
    <w:basedOn w:val="Normal"/>
    <w:next w:val="Normal"/>
    <w:autoRedefine/>
    <w:semiHidden/>
    <w:rsid w:val="00785EDE"/>
    <w:pPr>
      <w:spacing w:after="0"/>
      <w:ind w:left="1440"/>
      <w:jc w:val="left"/>
    </w:pPr>
  </w:style>
  <w:style w:type="paragraph" w:styleId="TOC8">
    <w:name w:val="toc 8"/>
    <w:basedOn w:val="Normal"/>
    <w:next w:val="Normal"/>
    <w:autoRedefine/>
    <w:semiHidden/>
    <w:rsid w:val="00785EDE"/>
    <w:pPr>
      <w:spacing w:after="0"/>
      <w:ind w:left="1680"/>
      <w:jc w:val="left"/>
    </w:pPr>
  </w:style>
  <w:style w:type="paragraph" w:styleId="TOC9">
    <w:name w:val="toc 9"/>
    <w:basedOn w:val="Normal"/>
    <w:next w:val="Normal"/>
    <w:autoRedefine/>
    <w:semiHidden/>
    <w:rsid w:val="00785EDE"/>
    <w:pPr>
      <w:spacing w:before="300" w:after="300"/>
    </w:pPr>
    <w:rPr>
      <w:caps/>
      <w:sz w:val="20"/>
    </w:rPr>
  </w:style>
  <w:style w:type="paragraph" w:customStyle="1" w:styleId="Equation">
    <w:name w:val="Equation"/>
    <w:basedOn w:val="Normal"/>
    <w:rsid w:val="00785EDE"/>
    <w:pPr>
      <w:keepLines/>
      <w:suppressAutoHyphens/>
      <w:overflowPunct w:val="0"/>
      <w:autoSpaceDE w:val="0"/>
      <w:autoSpaceDN w:val="0"/>
      <w:adjustRightInd w:val="0"/>
      <w:textAlignment w:val="baseline"/>
    </w:pPr>
    <w:rPr>
      <w:sz w:val="20"/>
      <w:szCs w:val="20"/>
    </w:rPr>
  </w:style>
  <w:style w:type="paragraph" w:customStyle="1" w:styleId="Append-title">
    <w:name w:val="Append-title"/>
    <w:basedOn w:val="Normal"/>
    <w:semiHidden/>
    <w:rsid w:val="00785EDE"/>
    <w:pPr>
      <w:keepNext/>
      <w:keepLines/>
      <w:pageBreakBefore/>
      <w:tabs>
        <w:tab w:val="right" w:pos="9360"/>
      </w:tabs>
      <w:suppressAutoHyphens/>
      <w:overflowPunct w:val="0"/>
      <w:autoSpaceDE w:val="0"/>
      <w:autoSpaceDN w:val="0"/>
      <w:adjustRightInd w:val="0"/>
      <w:ind w:firstLine="288"/>
      <w:textAlignment w:val="baseline"/>
    </w:pPr>
    <w:rPr>
      <w:b/>
      <w:sz w:val="22"/>
      <w:szCs w:val="20"/>
    </w:rPr>
  </w:style>
  <w:style w:type="paragraph" w:customStyle="1" w:styleId="AppenidixHeading2">
    <w:name w:val="Appenidix Heading 2"/>
    <w:basedOn w:val="Normal"/>
    <w:next w:val="Normal"/>
    <w:rsid w:val="00785EDE"/>
    <w:rPr>
      <w:rFonts w:ascii="Times New Roman Bold" w:hAnsi="Times New Roman Bold"/>
      <w:b/>
      <w:smallCaps/>
      <w:sz w:val="28"/>
    </w:rPr>
  </w:style>
  <w:style w:type="paragraph" w:customStyle="1" w:styleId="SectionHeading">
    <w:name w:val="Section Heading"/>
    <w:basedOn w:val="Heading6"/>
    <w:next w:val="Heading1"/>
    <w:link w:val="SectionHeadingChar"/>
    <w:autoRedefine/>
    <w:rsid w:val="00785EDE"/>
    <w:pPr>
      <w:pBdr>
        <w:bottom w:val="single" w:sz="4" w:space="1" w:color="auto"/>
      </w:pBdr>
      <w:spacing w:before="0" w:after="1080"/>
      <w:jc w:val="center"/>
    </w:pPr>
    <w:rPr>
      <w:rFonts w:ascii="Times New Roman Bold" w:hAnsi="Times New Roman Bold"/>
      <w:b w:val="0"/>
      <w:caps/>
      <w:sz w:val="36"/>
    </w:rPr>
  </w:style>
  <w:style w:type="character" w:customStyle="1" w:styleId="SectionHeadingChar">
    <w:name w:val="Section Heading Char"/>
    <w:link w:val="SectionHeading"/>
    <w:rsid w:val="00785EDE"/>
    <w:rPr>
      <w:rFonts w:ascii="Times New Roman Bold" w:hAnsi="Times New Roman Bold"/>
      <w:bCs/>
      <w:caps/>
      <w:sz w:val="36"/>
      <w:szCs w:val="22"/>
    </w:rPr>
  </w:style>
  <w:style w:type="paragraph" w:customStyle="1" w:styleId="OPPLANHEADING">
    <w:name w:val="OP PLAN HEADING"/>
    <w:basedOn w:val="Heading1"/>
    <w:next w:val="Normal"/>
    <w:rsid w:val="00785EDE"/>
  </w:style>
  <w:style w:type="character" w:styleId="CommentReference">
    <w:name w:val="annotation reference"/>
    <w:semiHidden/>
    <w:rsid w:val="00785EDE"/>
    <w:rPr>
      <w:sz w:val="16"/>
      <w:szCs w:val="16"/>
    </w:rPr>
  </w:style>
  <w:style w:type="paragraph" w:customStyle="1" w:styleId="tablerow0">
    <w:name w:val="table row"/>
    <w:basedOn w:val="Normal"/>
    <w:rsid w:val="00785EDE"/>
    <w:pPr>
      <w:spacing w:before="20" w:after="0"/>
    </w:pPr>
    <w:rPr>
      <w:sz w:val="20"/>
    </w:rPr>
  </w:style>
  <w:style w:type="paragraph" w:styleId="PlainText">
    <w:name w:val="Plain Text"/>
    <w:basedOn w:val="Normal"/>
    <w:rsid w:val="00785EDE"/>
    <w:rPr>
      <w:rFonts w:ascii="Courier New" w:hAnsi="Courier New" w:cs="Courier New"/>
      <w:sz w:val="20"/>
      <w:szCs w:val="20"/>
    </w:rPr>
  </w:style>
  <w:style w:type="paragraph" w:customStyle="1" w:styleId="ref-Cited">
    <w:name w:val="ref-Cited"/>
    <w:basedOn w:val="Normal"/>
    <w:rsid w:val="00785EDE"/>
    <w:pPr>
      <w:keepLines/>
      <w:suppressAutoHyphens/>
      <w:ind w:left="288" w:hanging="288"/>
    </w:pPr>
    <w:rPr>
      <w:sz w:val="20"/>
      <w:szCs w:val="20"/>
    </w:rPr>
  </w:style>
  <w:style w:type="paragraph" w:styleId="CommentText">
    <w:name w:val="annotation text"/>
    <w:basedOn w:val="Normal"/>
    <w:semiHidden/>
    <w:rsid w:val="00785EDE"/>
    <w:rPr>
      <w:sz w:val="20"/>
      <w:szCs w:val="20"/>
    </w:rPr>
  </w:style>
  <w:style w:type="paragraph" w:styleId="FootnoteText">
    <w:name w:val="footnote text"/>
    <w:basedOn w:val="Normal"/>
    <w:semiHidden/>
    <w:rsid w:val="00785EDE"/>
    <w:pPr>
      <w:tabs>
        <w:tab w:val="left" w:pos="216"/>
      </w:tabs>
      <w:spacing w:before="20" w:after="20"/>
      <w:ind w:left="216" w:hanging="216"/>
    </w:pPr>
    <w:rPr>
      <w:sz w:val="16"/>
      <w:szCs w:val="16"/>
    </w:rPr>
  </w:style>
  <w:style w:type="paragraph" w:customStyle="1" w:styleId="Bullet1">
    <w:name w:val="Bullet 1"/>
    <w:basedOn w:val="Normal"/>
    <w:rsid w:val="00785EDE"/>
    <w:pPr>
      <w:ind w:left="288" w:hanging="288"/>
    </w:pPr>
  </w:style>
  <w:style w:type="paragraph" w:customStyle="1" w:styleId="Bullet2">
    <w:name w:val="Bullet 2"/>
    <w:basedOn w:val="Normal"/>
    <w:rsid w:val="00785EDE"/>
    <w:pPr>
      <w:ind w:left="648" w:hanging="288"/>
    </w:pPr>
  </w:style>
  <w:style w:type="character" w:styleId="EndnoteReference">
    <w:name w:val="endnote reference"/>
    <w:semiHidden/>
    <w:rsid w:val="00785EDE"/>
    <w:rPr>
      <w:vertAlign w:val="superscript"/>
    </w:rPr>
  </w:style>
  <w:style w:type="paragraph" w:styleId="Index1">
    <w:name w:val="index 1"/>
    <w:basedOn w:val="Normal"/>
    <w:next w:val="Normal"/>
    <w:autoRedefine/>
    <w:semiHidden/>
    <w:rsid w:val="00785EDE"/>
    <w:pPr>
      <w:tabs>
        <w:tab w:val="right" w:pos="4320"/>
      </w:tabs>
      <w:spacing w:after="0"/>
      <w:ind w:left="240" w:hanging="240"/>
      <w:jc w:val="left"/>
    </w:pPr>
    <w:rPr>
      <w:sz w:val="18"/>
      <w:szCs w:val="18"/>
    </w:rPr>
  </w:style>
  <w:style w:type="paragraph" w:styleId="Index2">
    <w:name w:val="index 2"/>
    <w:basedOn w:val="Normal"/>
    <w:next w:val="Normal"/>
    <w:autoRedefine/>
    <w:semiHidden/>
    <w:rsid w:val="00785EDE"/>
    <w:pPr>
      <w:tabs>
        <w:tab w:val="right" w:pos="4320"/>
      </w:tabs>
      <w:spacing w:after="0"/>
      <w:ind w:left="480" w:hanging="240"/>
      <w:jc w:val="left"/>
    </w:pPr>
    <w:rPr>
      <w:sz w:val="18"/>
      <w:szCs w:val="18"/>
    </w:rPr>
  </w:style>
  <w:style w:type="paragraph" w:styleId="Index3">
    <w:name w:val="index 3"/>
    <w:basedOn w:val="Normal"/>
    <w:next w:val="Normal"/>
    <w:autoRedefine/>
    <w:semiHidden/>
    <w:rsid w:val="00785EDE"/>
    <w:pPr>
      <w:tabs>
        <w:tab w:val="right" w:pos="4320"/>
      </w:tabs>
      <w:spacing w:after="0"/>
      <w:ind w:left="720" w:hanging="240"/>
      <w:jc w:val="left"/>
    </w:pPr>
    <w:rPr>
      <w:sz w:val="18"/>
      <w:szCs w:val="18"/>
    </w:rPr>
  </w:style>
  <w:style w:type="paragraph" w:styleId="Index4">
    <w:name w:val="index 4"/>
    <w:basedOn w:val="Normal"/>
    <w:next w:val="Normal"/>
    <w:autoRedefine/>
    <w:semiHidden/>
    <w:rsid w:val="00785EDE"/>
    <w:pPr>
      <w:tabs>
        <w:tab w:val="right" w:pos="4320"/>
      </w:tabs>
      <w:spacing w:after="0"/>
      <w:ind w:left="960" w:hanging="240"/>
      <w:jc w:val="left"/>
    </w:pPr>
    <w:rPr>
      <w:sz w:val="18"/>
      <w:szCs w:val="18"/>
    </w:rPr>
  </w:style>
  <w:style w:type="paragraph" w:styleId="IndexHeading">
    <w:name w:val="index heading"/>
    <w:basedOn w:val="Normal"/>
    <w:next w:val="Index1"/>
    <w:semiHidden/>
    <w:rsid w:val="00785EDE"/>
    <w:pPr>
      <w:spacing w:before="240"/>
      <w:jc w:val="center"/>
    </w:pPr>
    <w:rPr>
      <w:b/>
      <w:bCs/>
      <w:sz w:val="26"/>
      <w:szCs w:val="26"/>
    </w:rPr>
  </w:style>
  <w:style w:type="paragraph" w:customStyle="1" w:styleId="List-Header">
    <w:name w:val="List-Header"/>
    <w:basedOn w:val="Normal"/>
    <w:next w:val="List-Page"/>
    <w:rsid w:val="00785EDE"/>
    <w:pPr>
      <w:spacing w:after="0"/>
      <w:jc w:val="center"/>
    </w:pPr>
    <w:rPr>
      <w:b/>
      <w:bCs/>
      <w:sz w:val="32"/>
      <w:szCs w:val="32"/>
    </w:rPr>
  </w:style>
  <w:style w:type="paragraph" w:customStyle="1" w:styleId="Normal-KeepLine">
    <w:name w:val="Normal-Keep Line"/>
    <w:basedOn w:val="Normal"/>
    <w:rsid w:val="00785EDE"/>
    <w:pPr>
      <w:keepLines/>
    </w:pPr>
  </w:style>
  <w:style w:type="paragraph" w:customStyle="1" w:styleId="Normal-KeepNext">
    <w:name w:val="Normal-Keep Next"/>
    <w:basedOn w:val="Normal"/>
    <w:rsid w:val="00785EDE"/>
    <w:pPr>
      <w:keepNext/>
      <w:keepLines/>
    </w:pPr>
  </w:style>
  <w:style w:type="paragraph" w:styleId="TableofAuthorities">
    <w:name w:val="table of authorities"/>
    <w:basedOn w:val="Normal"/>
    <w:semiHidden/>
    <w:rsid w:val="00785EDE"/>
    <w:pPr>
      <w:keepLines/>
      <w:ind w:left="288" w:hanging="288"/>
    </w:pPr>
    <w:rPr>
      <w:sz w:val="20"/>
      <w:szCs w:val="20"/>
    </w:rPr>
  </w:style>
  <w:style w:type="paragraph" w:styleId="TOAHeading">
    <w:name w:val="toa heading"/>
    <w:basedOn w:val="Heading1"/>
    <w:next w:val="Normal"/>
    <w:semiHidden/>
    <w:rsid w:val="00785EDE"/>
    <w:pPr>
      <w:tabs>
        <w:tab w:val="right" w:leader="dot" w:pos="4464"/>
      </w:tabs>
      <w:outlineLvl w:val="9"/>
    </w:pPr>
  </w:style>
  <w:style w:type="paragraph" w:customStyle="1" w:styleId="StyleTableofFiguresLeft046Firstline0">
    <w:name w:val="Style Table of Figures + Left:  0.46&quot; First line:  0&quot;"/>
    <w:basedOn w:val="TableofFigures"/>
    <w:rsid w:val="00785EDE"/>
    <w:pPr>
      <w:ind w:left="666" w:firstLine="0"/>
    </w:pPr>
  </w:style>
  <w:style w:type="paragraph" w:styleId="BlockText">
    <w:name w:val="Block Text"/>
    <w:basedOn w:val="Normal"/>
    <w:rsid w:val="00785EDE"/>
    <w:pPr>
      <w:ind w:left="432" w:right="432"/>
    </w:pPr>
  </w:style>
  <w:style w:type="paragraph" w:styleId="CommentSubject">
    <w:name w:val="annotation subject"/>
    <w:basedOn w:val="CommentText"/>
    <w:next w:val="CommentText"/>
    <w:semiHidden/>
    <w:rsid w:val="00785EDE"/>
    <w:rPr>
      <w:b/>
      <w:bCs/>
    </w:rPr>
  </w:style>
  <w:style w:type="paragraph" w:customStyle="1" w:styleId="Normal-15">
    <w:name w:val="Normal-1.5"/>
    <w:basedOn w:val="Normal"/>
    <w:next w:val="Normal"/>
    <w:rsid w:val="00785EDE"/>
    <w:pPr>
      <w:suppressAutoHyphens/>
      <w:spacing w:line="360" w:lineRule="auto"/>
    </w:pPr>
    <w:rPr>
      <w:szCs w:val="20"/>
    </w:rPr>
  </w:style>
  <w:style w:type="paragraph" w:customStyle="1" w:styleId="Default">
    <w:name w:val="Default"/>
    <w:rsid w:val="00785EDE"/>
    <w:pPr>
      <w:autoSpaceDE w:val="0"/>
      <w:autoSpaceDN w:val="0"/>
      <w:adjustRightInd w:val="0"/>
    </w:pPr>
    <w:rPr>
      <w:rFonts w:ascii="FFBFON+TimesNewRoman,Italic" w:hAnsi="FFBFON+TimesNewRoman,Italic"/>
      <w:color w:val="000000"/>
      <w:sz w:val="24"/>
      <w:szCs w:val="24"/>
    </w:rPr>
  </w:style>
  <w:style w:type="table" w:styleId="TableGrid">
    <w:name w:val="Table Grid"/>
    <w:basedOn w:val="TableNormal"/>
    <w:rsid w:val="00785EDE"/>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pPlanCovertitle">
    <w:name w:val="Op Plan Cover title"/>
    <w:basedOn w:val="Cover-PublSeries"/>
    <w:rsid w:val="00785EDE"/>
    <w:pPr>
      <w:pBdr>
        <w:bottom w:val="none" w:sz="0" w:space="0" w:color="auto"/>
      </w:pBdr>
      <w:jc w:val="center"/>
    </w:pPr>
  </w:style>
  <w:style w:type="paragraph" w:customStyle="1" w:styleId="OpPlanprojecttitle">
    <w:name w:val="Op Plan project title"/>
    <w:basedOn w:val="TitlePg-Title"/>
    <w:next w:val="Normal"/>
    <w:rsid w:val="00785EDE"/>
    <w:pPr>
      <w:spacing w:before="240"/>
    </w:pPr>
  </w:style>
  <w:style w:type="paragraph" w:customStyle="1" w:styleId="Opplanpersonnel">
    <w:name w:val="Op plan personnel"/>
    <w:basedOn w:val="Normal"/>
    <w:rsid w:val="00785EDE"/>
    <w:pPr>
      <w:ind w:left="720"/>
    </w:pPr>
    <w:rPr>
      <w:rFonts w:ascii="Times New Roman Bold" w:hAnsi="Times New Roman Bold"/>
      <w:b/>
    </w:rPr>
  </w:style>
  <w:style w:type="paragraph" w:customStyle="1" w:styleId="FootnoteReference1">
    <w:name w:val="Footnote Reference1"/>
    <w:basedOn w:val="Table-Footnote"/>
    <w:rsid w:val="002C766D"/>
    <w:rPr>
      <w:vertAlign w:val="superscript"/>
    </w:rPr>
  </w:style>
  <w:style w:type="paragraph" w:customStyle="1" w:styleId="FootnoteReference10">
    <w:name w:val="Footnote Reference1"/>
    <w:basedOn w:val="Table-Footnote"/>
    <w:rsid w:val="00785EDE"/>
    <w:rPr>
      <w:vertAlign w:val="superscript"/>
    </w:rPr>
  </w:style>
  <w:style w:type="character" w:customStyle="1" w:styleId="FooterChar">
    <w:name w:val="Footer Char"/>
    <w:link w:val="Footer"/>
    <w:uiPriority w:val="99"/>
    <w:rsid w:val="0037059E"/>
    <w:rPr>
      <w:sz w:val="24"/>
    </w:rPr>
  </w:style>
  <w:style w:type="character" w:customStyle="1" w:styleId="Heading2Char">
    <w:name w:val="Heading 2 Char"/>
    <w:link w:val="Heading2"/>
    <w:rsid w:val="0037059E"/>
    <w:rPr>
      <w:rFonts w:ascii="Times New Roman Bold" w:hAnsi="Times New Roman Bold"/>
      <w:b/>
      <w:smallCaps/>
      <w:sz w:val="30"/>
    </w:rPr>
  </w:style>
  <w:style w:type="character" w:customStyle="1" w:styleId="Heading3Char">
    <w:name w:val="Heading 3 Char"/>
    <w:link w:val="Heading3"/>
    <w:rsid w:val="0037059E"/>
    <w:rPr>
      <w:b/>
      <w:sz w:val="26"/>
    </w:rPr>
  </w:style>
  <w:style w:type="character" w:customStyle="1" w:styleId="Heading4Char">
    <w:name w:val="Heading 4 Char"/>
    <w:link w:val="Heading4"/>
    <w:rsid w:val="0037059E"/>
    <w:rPr>
      <w:rFonts w:ascii="Times New Roman Bold" w:hAnsi="Times New Roman Bold"/>
      <w:b/>
      <w:bCs/>
      <w:i/>
      <w:sz w:val="24"/>
      <w:szCs w:val="28"/>
    </w:rPr>
  </w:style>
  <w:style w:type="character" w:customStyle="1" w:styleId="Heading5Char">
    <w:name w:val="Heading 5 Char"/>
    <w:link w:val="Heading5"/>
    <w:rsid w:val="0037059E"/>
    <w:rPr>
      <w:rFonts w:ascii="Times New Roman Bold" w:hAnsi="Times New Roman Bold"/>
      <w:b/>
      <w:bCs/>
      <w:iCs/>
      <w:sz w:val="24"/>
      <w:szCs w:val="26"/>
    </w:rPr>
  </w:style>
  <w:style w:type="paragraph" w:styleId="BalloonText">
    <w:name w:val="Balloon Text"/>
    <w:basedOn w:val="Normal"/>
    <w:link w:val="BalloonTextChar"/>
    <w:rsid w:val="00FA2B84"/>
    <w:pPr>
      <w:spacing w:after="0"/>
    </w:pPr>
    <w:rPr>
      <w:rFonts w:ascii="Tahoma" w:hAnsi="Tahoma" w:cs="Tahoma"/>
      <w:sz w:val="16"/>
      <w:szCs w:val="16"/>
    </w:rPr>
  </w:style>
  <w:style w:type="character" w:customStyle="1" w:styleId="BalloonTextChar">
    <w:name w:val="Balloon Text Char"/>
    <w:link w:val="BalloonText"/>
    <w:rsid w:val="00FA2B84"/>
    <w:rPr>
      <w:rFonts w:ascii="Tahoma" w:hAnsi="Tahoma" w:cs="Tahoma"/>
      <w:sz w:val="16"/>
      <w:szCs w:val="16"/>
    </w:rPr>
  </w:style>
  <w:style w:type="paragraph" w:styleId="Revision">
    <w:name w:val="Revision"/>
    <w:hidden/>
    <w:uiPriority w:val="99"/>
    <w:semiHidden/>
    <w:rsid w:val="00CA75F8"/>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02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smacclellan\AppData\Roaming\Microsoft\Templates\CFSF1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D6F9C-D93C-4528-9027-3BCFF6A25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CFSF1columntemplate</Template>
  <TotalTime>93</TotalTime>
  <Pages>5</Pages>
  <Words>2637</Words>
  <Characters>15032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Special Publication No</vt:lpstr>
    </vt:vector>
  </TitlesOfParts>
  <Company>ADF&amp;G</Company>
  <LinksUpToDate>false</LinksUpToDate>
  <CharactersWithSpaces>17634</CharactersWithSpaces>
  <SharedDoc>false</SharedDoc>
  <HLinks>
    <vt:vector size="24" baseType="variant">
      <vt:variant>
        <vt:i4>2031679</vt:i4>
      </vt:variant>
      <vt:variant>
        <vt:i4>17</vt:i4>
      </vt:variant>
      <vt:variant>
        <vt:i4>0</vt:i4>
      </vt:variant>
      <vt:variant>
        <vt:i4>5</vt:i4>
      </vt:variant>
      <vt:variant>
        <vt:lpwstr/>
      </vt:variant>
      <vt:variant>
        <vt:lpwstr>_Toc203883634</vt:lpwstr>
      </vt:variant>
      <vt:variant>
        <vt:i4>2031679</vt:i4>
      </vt:variant>
      <vt:variant>
        <vt:i4>11</vt:i4>
      </vt:variant>
      <vt:variant>
        <vt:i4>0</vt:i4>
      </vt:variant>
      <vt:variant>
        <vt:i4>5</vt:i4>
      </vt:variant>
      <vt:variant>
        <vt:lpwstr/>
      </vt:variant>
      <vt:variant>
        <vt:lpwstr>_Toc203883633</vt:lpwstr>
      </vt:variant>
      <vt:variant>
        <vt:i4>2031679</vt:i4>
      </vt:variant>
      <vt:variant>
        <vt:i4>5</vt:i4>
      </vt:variant>
      <vt:variant>
        <vt:i4>0</vt:i4>
      </vt:variant>
      <vt:variant>
        <vt:i4>5</vt:i4>
      </vt:variant>
      <vt:variant>
        <vt:lpwstr/>
      </vt:variant>
      <vt:variant>
        <vt:lpwstr>_Toc203883632</vt:lpwstr>
      </vt:variant>
      <vt:variant>
        <vt:i4>2293805</vt:i4>
      </vt:variant>
      <vt:variant>
        <vt:i4>0</vt:i4>
      </vt:variant>
      <vt:variant>
        <vt:i4>0</vt:i4>
      </vt:variant>
      <vt:variant>
        <vt:i4>5</vt:i4>
      </vt:variant>
      <vt:variant>
        <vt:lpwstr>http://www.adfg.alaska.gov/sf/publications/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Publication No</dc:title>
  <dc:creator>Joanne Macclellan</dc:creator>
  <cp:lastModifiedBy>Windows User</cp:lastModifiedBy>
  <cp:revision>7</cp:revision>
  <cp:lastPrinted>2008-07-07T21:11:00Z</cp:lastPrinted>
  <dcterms:created xsi:type="dcterms:W3CDTF">2016-08-11T18:15:00Z</dcterms:created>
  <dcterms:modified xsi:type="dcterms:W3CDTF">2016-08-11T19:46:00Z</dcterms:modified>
</cp:coreProperties>
</file>